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B2ECB" w14:textId="19810654" w:rsidR="00747ACE" w:rsidRPr="00CE4204" w:rsidRDefault="00747ACE" w:rsidP="00747ACE">
      <w:pPr>
        <w:pStyle w:val="Heading1"/>
        <w:numPr>
          <w:ilvl w:val="0"/>
          <w:numId w:val="0"/>
        </w:numPr>
        <w:ind w:left="709"/>
        <w:rPr>
          <w:lang w:val="en-GB"/>
        </w:rPr>
      </w:pPr>
      <w:r w:rsidRPr="00CE4204">
        <w:rPr>
          <w:lang w:val="en-GB"/>
        </w:rPr>
        <w:t xml:space="preserve">Detailed </w:t>
      </w:r>
      <w:r w:rsidR="008C23C2" w:rsidRPr="00CE4204">
        <w:rPr>
          <w:lang w:val="en-GB"/>
        </w:rPr>
        <w:t>Case Stud</w:t>
      </w:r>
      <w:r w:rsidRPr="00CE4204">
        <w:rPr>
          <w:lang w:val="en-GB"/>
        </w:rPr>
        <w:t>y</w:t>
      </w:r>
    </w:p>
    <w:p w14:paraId="5A164453" w14:textId="36E4D6A4" w:rsidR="00DF3BD3" w:rsidRPr="00CE4204" w:rsidRDefault="00747ACE" w:rsidP="00B55F7D">
      <w:pPr>
        <w:pStyle w:val="Heading1"/>
        <w:numPr>
          <w:ilvl w:val="0"/>
          <w:numId w:val="0"/>
        </w:numPr>
        <w:ind w:left="709"/>
        <w:rPr>
          <w:lang w:val="en-GB"/>
        </w:rPr>
      </w:pPr>
      <w:r w:rsidRPr="00CE4204">
        <w:rPr>
          <w:lang w:val="en-GB"/>
        </w:rPr>
        <w:t>Kyrgyz Republic: Developing and Piloting of New Audit Methodology for Electronic Public Tenders</w:t>
      </w:r>
    </w:p>
    <w:p w14:paraId="41B54F66" w14:textId="6F95B4DE" w:rsidR="002650F5" w:rsidRPr="00CE4204" w:rsidRDefault="00C21D5D" w:rsidP="00B55F7D">
      <w:pPr>
        <w:pStyle w:val="Heading2"/>
        <w:numPr>
          <w:ilvl w:val="0"/>
          <w:numId w:val="0"/>
        </w:numPr>
        <w:ind w:left="616"/>
        <w:rPr>
          <w:color w:val="86BC25" w:themeColor="accent1"/>
        </w:rPr>
      </w:pPr>
      <w:r w:rsidRPr="00CE4204">
        <w:rPr>
          <w:color w:val="86BC25" w:themeColor="accent1"/>
        </w:rPr>
        <w:t xml:space="preserve">Big data and data </w:t>
      </w:r>
      <w:r w:rsidR="002C7DD6" w:rsidRPr="00CE4204">
        <w:rPr>
          <w:color w:val="86BC25" w:themeColor="accent1"/>
        </w:rPr>
        <w:t>analytics-based auditing of public procurements</w:t>
      </w:r>
    </w:p>
    <w:p w14:paraId="47C6D9BE" w14:textId="2D65B232" w:rsidR="00AC5CEE" w:rsidRPr="00CE4204" w:rsidRDefault="002C7DD6" w:rsidP="00B55F7D">
      <w:pPr>
        <w:pStyle w:val="Heading3"/>
        <w:numPr>
          <w:ilvl w:val="0"/>
          <w:numId w:val="0"/>
        </w:numPr>
        <w:ind w:left="588"/>
      </w:pPr>
      <w:r w:rsidRPr="00CE4204">
        <w:t xml:space="preserve">Data-driven and risk-based audit methodology for auditing digital procurement transactions using the </w:t>
      </w:r>
      <w:r w:rsidR="00721A4A" w:rsidRPr="00CE4204">
        <w:t xml:space="preserve">Open Contracting Data Standard </w:t>
      </w:r>
      <w:r w:rsidR="00036C1B" w:rsidRPr="00CE4204">
        <w:t xml:space="preserve">- </w:t>
      </w:r>
      <w:r w:rsidR="00721A4A" w:rsidRPr="00CE4204">
        <w:t>Transformation and Analytics</w:t>
      </w:r>
    </w:p>
    <w:tbl>
      <w:tblPr>
        <w:tblStyle w:val="TableGrid"/>
        <w:tblW w:w="9780" w:type="dxa"/>
        <w:tblInd w:w="-2" w:type="dxa"/>
        <w:tblCellMar>
          <w:top w:w="57" w:type="dxa"/>
          <w:left w:w="57" w:type="dxa"/>
          <w:bottom w:w="57" w:type="dxa"/>
          <w:right w:w="57" w:type="dxa"/>
        </w:tblCellMar>
        <w:tblLook w:val="04A0" w:firstRow="1" w:lastRow="0" w:firstColumn="1" w:lastColumn="0" w:noHBand="0" w:noVBand="1"/>
      </w:tblPr>
      <w:tblGrid>
        <w:gridCol w:w="534"/>
        <w:gridCol w:w="3919"/>
        <w:gridCol w:w="504"/>
        <w:gridCol w:w="4823"/>
      </w:tblGrid>
      <w:tr w:rsidR="00476C99" w:rsidRPr="00CE4204" w14:paraId="4B20FEE8" w14:textId="77777777" w:rsidTr="00177073">
        <w:trPr>
          <w:cnfStyle w:val="100000000000" w:firstRow="1" w:lastRow="0" w:firstColumn="0" w:lastColumn="0" w:oddVBand="0" w:evenVBand="0" w:oddHBand="0" w:evenHBand="0" w:firstRowFirstColumn="0" w:firstRowLastColumn="0" w:lastRowFirstColumn="0" w:lastRowLastColumn="0"/>
          <w:trHeight w:val="510"/>
        </w:trPr>
        <w:tc>
          <w:tcPr>
            <w:tcW w:w="534" w:type="dxa"/>
            <w:tcBorders>
              <w:bottom w:val="dashed" w:sz="18" w:space="0" w:color="7F7F7F" w:themeColor="text1" w:themeTint="80"/>
            </w:tcBorders>
          </w:tcPr>
          <w:p w14:paraId="68ECB6F4" w14:textId="77777777" w:rsidR="00007837" w:rsidRPr="00CE4204" w:rsidRDefault="00007837" w:rsidP="00B43C37">
            <w:pPr>
              <w:spacing w:after="0"/>
              <w:jc w:val="left"/>
              <w:rPr>
                <w:lang w:val="en-GB"/>
              </w:rPr>
            </w:pPr>
            <w:r w:rsidRPr="00273B33">
              <w:rPr>
                <w:noProof/>
                <w:lang w:val="en-GB" w:eastAsia="en-GB"/>
              </w:rPr>
              <mc:AlternateContent>
                <mc:Choice Requires="wps">
                  <w:drawing>
                    <wp:anchor distT="0" distB="0" distL="114300" distR="114300" simplePos="0" relativeHeight="251658244"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B42E089" id="Freeform 31" o:spid="_x0000_s1026" style="position:absolute;margin-left:1.5pt;margin-top:.1pt;width:15.3pt;height:15.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"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fillcolor="#86bc25 [3204]" stroked="f">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3919" w:type="dxa"/>
            <w:tcBorders>
              <w:bottom w:val="dashed" w:sz="18" w:space="0" w:color="7F7F7F" w:themeColor="text1" w:themeTint="80"/>
            </w:tcBorders>
          </w:tcPr>
          <w:p w14:paraId="5C33A660" w14:textId="5D322E29" w:rsidR="00007837" w:rsidRPr="00CE4204" w:rsidRDefault="00007837" w:rsidP="00B43C37">
            <w:pPr>
              <w:spacing w:after="0"/>
              <w:jc w:val="left"/>
              <w:rPr>
                <w:lang w:val="en-GB"/>
              </w:rPr>
            </w:pPr>
            <w:r w:rsidRPr="00CE4204">
              <w:rPr>
                <w:b/>
                <w:lang w:val="en-GB"/>
              </w:rPr>
              <w:t>Lead Organisation</w:t>
            </w:r>
            <w:r w:rsidRPr="00CE4204">
              <w:rPr>
                <w:lang w:val="en-GB"/>
              </w:rPr>
              <w:t xml:space="preserve">: </w:t>
            </w:r>
            <w:r w:rsidR="00691D2A" w:rsidRPr="00CE4204">
              <w:rPr>
                <w:lang w:val="en-GB"/>
              </w:rPr>
              <w:t>The Kyrgyz Republic Chamber of Accounts</w:t>
            </w:r>
            <w:r w:rsidR="00B00896" w:rsidRPr="00CE4204">
              <w:rPr>
                <w:lang w:val="en-GB"/>
              </w:rPr>
              <w:t xml:space="preserve">; </w:t>
            </w:r>
            <w:r w:rsidR="00691D2A" w:rsidRPr="00CE4204">
              <w:rPr>
                <w:lang w:val="en-GB"/>
              </w:rPr>
              <w:t xml:space="preserve">Public Procurement Department under the Ministry of Finance of Kyrgyz Republic; </w:t>
            </w:r>
            <w:r w:rsidR="00B00896" w:rsidRPr="00CE4204">
              <w:rPr>
                <w:lang w:val="en-GB"/>
              </w:rPr>
              <w:t>European Bank for Reconstruction and Development (EBRD)</w:t>
            </w:r>
          </w:p>
        </w:tc>
        <w:tc>
          <w:tcPr>
            <w:tcW w:w="504" w:type="dxa"/>
            <w:tcBorders>
              <w:bottom w:val="dashed" w:sz="18" w:space="0" w:color="7F7F7F" w:themeColor="text1" w:themeTint="80"/>
            </w:tcBorders>
          </w:tcPr>
          <w:p w14:paraId="448294C1" w14:textId="77777777" w:rsidR="00007837" w:rsidRPr="00CE4204" w:rsidRDefault="00007837" w:rsidP="00B43C37">
            <w:pPr>
              <w:spacing w:after="0"/>
              <w:jc w:val="left"/>
              <w:rPr>
                <w:b/>
                <w:lang w:val="en-GB"/>
              </w:rPr>
            </w:pPr>
            <w:r w:rsidRPr="00273B33">
              <w:rPr>
                <w:noProof/>
                <w:lang w:val="en-GB" w:eastAsia="en-GB"/>
              </w:rPr>
              <mc:AlternateContent>
                <mc:Choice Requires="wps">
                  <w:drawing>
                    <wp:anchor distT="0" distB="0" distL="114300" distR="114300" simplePos="0" relativeHeight="251658243"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7610386" id="Freeform 24" o:spid="_x0000_s1026" style="position:absolute;margin-left:2.05pt;margin-top:.1pt;width:11.7pt;height:17.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"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fillcolor="#86bc25 [3204]" stroked="f">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3" w:type="dxa"/>
          </w:tcPr>
          <w:p w14:paraId="60918ED2" w14:textId="478E046D" w:rsidR="00007837" w:rsidRPr="00CE4204" w:rsidRDefault="00007837" w:rsidP="00B43C37">
            <w:pPr>
              <w:spacing w:after="0"/>
              <w:jc w:val="left"/>
              <w:rPr>
                <w:b/>
                <w:lang w:val="en-GB"/>
              </w:rPr>
            </w:pPr>
            <w:r w:rsidRPr="00CE4204">
              <w:rPr>
                <w:b/>
                <w:lang w:val="en-GB"/>
              </w:rPr>
              <w:t>Location:</w:t>
            </w:r>
            <w:r w:rsidR="00B00896" w:rsidRPr="00CE4204">
              <w:rPr>
                <w:b/>
                <w:lang w:val="en-GB"/>
              </w:rPr>
              <w:t xml:space="preserve"> </w:t>
            </w:r>
            <w:r w:rsidR="002C7DD6" w:rsidRPr="00CE4204">
              <w:rPr>
                <w:lang w:val="en-GB"/>
              </w:rPr>
              <w:t>Kyrgyzstan</w:t>
            </w:r>
          </w:p>
        </w:tc>
      </w:tr>
      <w:tr w:rsidR="00007837" w:rsidRPr="00CE4204" w14:paraId="6C06F34A"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CE4204" w:rsidRDefault="00A5467B" w:rsidP="00201EBB">
            <w:pPr>
              <w:spacing w:after="0"/>
              <w:jc w:val="left"/>
              <w:rPr>
                <w:lang w:val="en-GB" w:eastAsia="en-GB"/>
              </w:rPr>
            </w:pPr>
            <w:r w:rsidRPr="00273B33">
              <w:rPr>
                <w:noProof/>
                <w:lang w:val="en-GB" w:eastAsia="en-GB"/>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63137B8" id="Group 521" o:spid="_x0000_s1026" style="position:absolute;margin-left:7.5pt;margin-top:.8pt;width:4.95pt;height:18.05pt;z-index:251658251;mso-width-relative:margin;mso-height-relative:margin" coordorigin="141,64" coordsize="5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">
                      <v:shape id="Freeform 260" o:spid="_x0000_s1027" style="position:absolute;left:149;top:234;width:42;height:42;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path="m32,c14,,,14,,32,,49,14,64,32,64,49,64,64,49,64,32,64,14,49,,32,xm32,42c26,42,21,38,21,32v,-6,5,-11,11,-11c38,21,42,26,42,32v,6,-4,10,-10,10xe" filled="f" stroked="f">
                        <v:path arrowok="t" o:connecttype="custom" o:connectlocs="21,0;0,21;21,42;42,21;21,0;21,28;14,21;21,14;28,21;21,28" o:connectangles="0,0,0,0,0,0,0,0,0,0"/>
                        <o:lock v:ext="edit" verticies="t"/>
                      </v:shape>
                      <v:shape id="Freeform 261" o:spid="_x0000_s1028" style="position:absolute;left:141;top:64;width:58;height:155;visibility:visible;mso-wrap-style:square;v-text-anchor:top" coordsize="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path="m21,234v,,,,,c22,234,22,234,22,234v41,,41,,41,c64,234,64,234,64,234v,,,,,c70,234,74,230,75,224,85,11,85,11,85,11,86,5,81,,75,v,,,,,c11,,11,,11,v,,-1,,-1,c4,,,5,,11,11,224,11,224,11,224v,6,5,10,10,10xm63,21c54,213,54,213,54,213v-23,,-23,,-23,c22,21,22,21,22,21r41,xe" filled="f" stroked="f">
                        <v:path arrowok="t" o:connecttype="custom" o:connectlocs="14,155;14,155;15,155;42,155;43,155;43,155;51,148;57,7;51,0;51,0;7,0;7,0;0,7;7,148;14,155;42,14;36,141;21,141;15,14;42,14" o:connectangles="0,0,0,0,0,0,0,0,0,0,0,0,0,0,0,0,0,0,0,0"/>
                        <o:lock v:ext="edit" verticies="t"/>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3B9DAAC" w14:textId="3EB4DD12" w:rsidR="00007837" w:rsidRPr="00CE4204" w:rsidRDefault="00007837" w:rsidP="00C876D6">
            <w:pPr>
              <w:spacing w:after="0"/>
              <w:rPr>
                <w:lang w:val="en-GB"/>
              </w:rPr>
            </w:pPr>
            <w:r w:rsidRPr="00CE4204">
              <w:rPr>
                <w:b/>
                <w:lang w:val="en-GB"/>
              </w:rPr>
              <w:t>Problem Statement</w:t>
            </w:r>
            <w:r w:rsidR="00A5467B" w:rsidRPr="00CE4204">
              <w:rPr>
                <w:b/>
                <w:lang w:val="en-GB"/>
              </w:rPr>
              <w:t>:</w:t>
            </w:r>
            <w:r w:rsidR="00B00896" w:rsidRPr="00CE4204">
              <w:rPr>
                <w:b/>
                <w:lang w:val="en-GB"/>
              </w:rPr>
              <w:t xml:space="preserve"> </w:t>
            </w:r>
            <w:r w:rsidR="00691D2A" w:rsidRPr="00CE4204">
              <w:rPr>
                <w:lang w:val="en-GB"/>
              </w:rPr>
              <w:t>Many countries have introduced eProcurement. Therefore, the state authorities, internal auditors, and Supreme Audit Institutions (SAIs), responsible for the monitoring and auditing of e</w:t>
            </w:r>
            <w:r w:rsidR="006C70D8" w:rsidRPr="00CE4204">
              <w:rPr>
                <w:lang w:val="en-GB"/>
              </w:rPr>
              <w:t>P</w:t>
            </w:r>
            <w:r w:rsidR="00691D2A" w:rsidRPr="00CE4204">
              <w:rPr>
                <w:lang w:val="en-GB"/>
              </w:rPr>
              <w:t>rocurement transactions need to ad</w:t>
            </w:r>
            <w:r w:rsidR="00036C1B" w:rsidRPr="00CE4204">
              <w:rPr>
                <w:lang w:val="en-GB"/>
              </w:rPr>
              <w:t>a</w:t>
            </w:r>
            <w:r w:rsidR="00691D2A" w:rsidRPr="00CE4204">
              <w:rPr>
                <w:lang w:val="en-GB"/>
              </w:rPr>
              <w:t xml:space="preserve">pt their </w:t>
            </w:r>
            <w:r w:rsidR="00BC6D63" w:rsidRPr="00CE4204">
              <w:rPr>
                <w:lang w:val="en-GB"/>
              </w:rPr>
              <w:t xml:space="preserve">audit </w:t>
            </w:r>
            <w:r w:rsidR="00691D2A" w:rsidRPr="00CE4204">
              <w:rPr>
                <w:lang w:val="en-GB"/>
              </w:rPr>
              <w:t xml:space="preserve">approaches and remain relevant to the interests of the general public in the field of public </w:t>
            </w:r>
            <w:r w:rsidR="000224E6" w:rsidRPr="00CE4204">
              <w:rPr>
                <w:lang w:val="en-GB"/>
              </w:rPr>
              <w:t>p</w:t>
            </w:r>
            <w:r w:rsidR="00691D2A" w:rsidRPr="00CE4204">
              <w:rPr>
                <w:lang w:val="en-GB"/>
              </w:rPr>
              <w:t xml:space="preserve">rocurement. </w:t>
            </w:r>
            <w:r w:rsidR="006C70D8" w:rsidRPr="00CE4204">
              <w:rPr>
                <w:lang w:val="en-GB"/>
              </w:rPr>
              <w:t xml:space="preserve">The state audit authorities and SAIs need to </w:t>
            </w:r>
            <w:r w:rsidR="00036C1B" w:rsidRPr="00CE4204">
              <w:rPr>
                <w:lang w:val="en-GB"/>
              </w:rPr>
              <w:t>investigate</w:t>
            </w:r>
            <w:r w:rsidR="006C70D8" w:rsidRPr="00CE4204">
              <w:rPr>
                <w:lang w:val="en-GB"/>
              </w:rPr>
              <w:t xml:space="preserve"> how they can use eProcurement data analytics and supporting technologies in auditing eProcurement</w:t>
            </w:r>
            <w:r w:rsidR="00036C1B" w:rsidRPr="00CE4204">
              <w:rPr>
                <w:lang w:val="en-GB"/>
              </w:rPr>
              <w:t xml:space="preserve"> transactions</w:t>
            </w:r>
            <w:r w:rsidR="006C70D8" w:rsidRPr="00CE4204">
              <w:rPr>
                <w:lang w:val="en-GB"/>
              </w:rPr>
              <w:t xml:space="preserve"> efficiently and effectively.</w:t>
            </w:r>
          </w:p>
        </w:tc>
      </w:tr>
      <w:tr w:rsidR="00007837" w:rsidRPr="00CE4204" w14:paraId="2C4A90DF"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CE4204" w:rsidRDefault="00007837" w:rsidP="00B43C37">
            <w:pPr>
              <w:spacing w:after="0"/>
              <w:jc w:val="left"/>
              <w:rPr>
                <w:lang w:val="en-GB" w:eastAsia="en-GB"/>
              </w:rPr>
            </w:pPr>
            <w:r w:rsidRPr="00273B33">
              <w:rPr>
                <w:noProof/>
                <w:lang w:val="en-GB" w:eastAsia="en-GB"/>
              </w:rPr>
              <mc:AlternateContent>
                <mc:Choice Requires="wpg">
                  <w:drawing>
                    <wp:anchor distT="0" distB="0" distL="114300" distR="114300" simplePos="0" relativeHeight="25165825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E64AD6A" id="Group 614" o:spid="_x0000_s1026" style="position:absolute;margin-left:.4pt;margin-top:4.6pt;width:15.6pt;height:11.95pt;z-index:251658252;mso-width-relative:margin;mso-height-relative:margin" coordorigin="78,99" coordsize="18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">
                      <v:shape id="Freeform 8" o:spid="_x0000_s1027" style="position:absolute;left:78;top:141;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path="m32,c11,,11,,11,,5,,,5,,11v,6,5,10,11,10c32,21,32,21,32,21v6,,11,-4,11,-10c43,5,38,,32,xe" filled="f" stroked="f">
                        <v:path arrowok="t" o:connecttype="custom" o:connectlocs="21,0;7,0;0,7;7,14;21,14;28,7;21,0" o:connectangles="0,0,0,0,0,0,0"/>
                      </v:shape>
                      <v:shape id="Freeform 11" o:spid="_x0000_s1028" style="position:absolute;left:78;top:99;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path="m32,c11,,11,,11,,5,,,5,,11v,6,5,10,11,10c32,21,32,21,32,21v6,,11,-4,11,-10c43,5,38,,32,xe" filled="f" stroked="f">
                        <v:path arrowok="t" o:connecttype="custom" o:connectlocs="21,0;7,0;0,7;7,14;21,14;28,7;21,0" o:connectangles="0,0,0,0,0,0,0"/>
                      </v:shape>
                      <v:shape id="Freeform 12" o:spid="_x0000_s1029" style="position:absolute;left:78;top:184;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path="m32,c11,,11,,11,,5,,,5,,11v,6,5,10,11,10c32,21,32,21,32,21v6,,11,-4,11,-10c43,5,38,,32,xe" filled="f" stroked="f">
                        <v:path arrowok="t" o:connecttype="custom" o:connectlocs="21,0;7,0;0,7;7,14;21,14;28,7;21,0" o:connectangles="0,0,0,0,0,0,0"/>
                      </v:shape>
                      <v:shape id="Freeform 14" o:spid="_x0000_s1030" style="position:absolute;left:127;top:141;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5" o:spid="_x0000_s1031" style="position:absolute;left:127;top:99;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path="m10,21v182,,182,,182,c198,21,202,17,202,11,202,5,198,,192,,10,,10,,10,,4,,,5,,11v,6,4,10,10,10xe" filled="f" stroked="f">
                        <v:path arrowok="t" o:connecttype="custom" o:connectlocs="7,14;128,14;135,7;128,0;7,0;0,7;7,14" o:connectangles="0,0,0,0,0,0,0"/>
                      </v:shape>
                      <v:shape id="Freeform 16" o:spid="_x0000_s1032" style="position:absolute;left:127;top:184;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7" o:spid="_x0000_s1033" style="position:absolute;left:78;top:226;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path="m32,c11,,11,,11,,5,,,5,,11v,6,5,10,11,10c32,21,32,21,32,21v6,,11,-4,11,-10c43,5,38,,32,xe" filled="f" stroked="f">
                        <v:path arrowok="t" o:connecttype="custom" o:connectlocs="21,0;7,0;0,7;7,14;21,14;28,7;21,0" o:connectangles="0,0,0,0,0,0,0"/>
                      </v:shape>
                      <v:shape id="Freeform 18" o:spid="_x0000_s1034" style="position:absolute;left:127;top:226;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path="m192,c10,,10,,10,,4,,,5,,11v,6,4,10,10,10c192,21,192,21,192,21v6,,10,-4,10,-10c202,5,198,,192,xe" filled="f" stroked="f">
                        <v:path arrowok="t" o:connecttype="custom" o:connectlocs="128,0;7,0;0,7;7,14;128,14;135,7;128,0" o:connectangles="0,0,0,0,0,0,0"/>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DA489E2" w14:textId="55BBAD8A" w:rsidR="00007837" w:rsidRPr="00CE4204" w:rsidRDefault="00007837" w:rsidP="00A47852">
            <w:pPr>
              <w:autoSpaceDE w:val="0"/>
              <w:autoSpaceDN w:val="0"/>
              <w:adjustRightInd w:val="0"/>
              <w:spacing w:line="276" w:lineRule="auto"/>
              <w:rPr>
                <w:bCs/>
                <w:lang w:val="en-GB"/>
              </w:rPr>
            </w:pPr>
            <w:r w:rsidRPr="00CE4204">
              <w:rPr>
                <w:b/>
                <w:lang w:val="en-GB"/>
              </w:rPr>
              <w:t>Description:</w:t>
            </w:r>
            <w:r w:rsidRPr="00CE4204">
              <w:rPr>
                <w:bCs/>
                <w:lang w:val="en-GB"/>
              </w:rPr>
              <w:t xml:space="preserve"> </w:t>
            </w:r>
            <w:r w:rsidR="00036C1B" w:rsidRPr="00CE4204">
              <w:rPr>
                <w:bCs/>
                <w:lang w:val="en-GB"/>
              </w:rPr>
              <w:t xml:space="preserve">A model methodology </w:t>
            </w:r>
            <w:r w:rsidR="000D13E8" w:rsidRPr="00CE4204">
              <w:rPr>
                <w:bCs/>
                <w:lang w:val="en-GB"/>
              </w:rPr>
              <w:t>h</w:t>
            </w:r>
            <w:r w:rsidR="00036C1B" w:rsidRPr="00CE4204">
              <w:rPr>
                <w:bCs/>
                <w:lang w:val="en-GB"/>
              </w:rPr>
              <w:t xml:space="preserve">as </w:t>
            </w:r>
            <w:r w:rsidR="000D13E8" w:rsidRPr="00CE4204">
              <w:rPr>
                <w:bCs/>
                <w:lang w:val="en-GB"/>
              </w:rPr>
              <w:t xml:space="preserve">been </w:t>
            </w:r>
            <w:r w:rsidR="00036C1B" w:rsidRPr="00CE4204">
              <w:rPr>
                <w:bCs/>
                <w:lang w:val="en-GB"/>
              </w:rPr>
              <w:t>developed based on the best practices from the experience of Latin America countries which are the most advanced in using eProcurement transaction data for auditing and monitoring</w:t>
            </w:r>
            <w:r w:rsidR="000224E6" w:rsidRPr="00CE4204">
              <w:rPr>
                <w:bCs/>
                <w:lang w:val="en-GB"/>
              </w:rPr>
              <w:t xml:space="preserve"> as well as the Organisation for Economic Co-operation and Development (OECD)</w:t>
            </w:r>
            <w:r w:rsidR="00036C1B" w:rsidRPr="00CE4204">
              <w:rPr>
                <w:bCs/>
                <w:lang w:val="en-GB"/>
              </w:rPr>
              <w:t xml:space="preserve">. </w:t>
            </w:r>
            <w:r w:rsidR="007E6295" w:rsidRPr="00CE4204">
              <w:rPr>
                <w:bCs/>
                <w:lang w:val="en-GB"/>
              </w:rPr>
              <w:t xml:space="preserve">The model methodology is </w:t>
            </w:r>
            <w:r w:rsidR="00225FD5" w:rsidRPr="00CE4204">
              <w:rPr>
                <w:bCs/>
                <w:lang w:val="en-GB"/>
              </w:rPr>
              <w:t xml:space="preserve">a </w:t>
            </w:r>
            <w:r w:rsidR="007E6295" w:rsidRPr="00CE4204">
              <w:rPr>
                <w:bCs/>
                <w:lang w:val="en-GB"/>
              </w:rPr>
              <w:t>useful tool to</w:t>
            </w:r>
            <w:r w:rsidR="000224E6" w:rsidRPr="00CE4204">
              <w:rPr>
                <w:bCs/>
                <w:lang w:val="en-GB"/>
              </w:rPr>
              <w:t xml:space="preserve"> plan</w:t>
            </w:r>
            <w:r w:rsidR="007E6295" w:rsidRPr="00CE4204">
              <w:rPr>
                <w:bCs/>
                <w:lang w:val="en-GB"/>
              </w:rPr>
              <w:t xml:space="preserve"> how to apply eProcurement data analytics and risk indicators during </w:t>
            </w:r>
            <w:r w:rsidR="00D62B61" w:rsidRPr="00CE4204">
              <w:rPr>
                <w:bCs/>
                <w:lang w:val="en-GB"/>
              </w:rPr>
              <w:t xml:space="preserve">the </w:t>
            </w:r>
            <w:r w:rsidR="007E6295" w:rsidRPr="00CE4204">
              <w:rPr>
                <w:bCs/>
                <w:lang w:val="en-GB"/>
              </w:rPr>
              <w:t xml:space="preserve">audit process and therefore to improve the </w:t>
            </w:r>
            <w:r w:rsidR="00036C1B" w:rsidRPr="00CE4204">
              <w:rPr>
                <w:bCs/>
                <w:lang w:val="en-GB"/>
              </w:rPr>
              <w:t xml:space="preserve">approach to </w:t>
            </w:r>
            <w:r w:rsidR="007E6295" w:rsidRPr="00CE4204">
              <w:rPr>
                <w:bCs/>
                <w:lang w:val="en-GB"/>
              </w:rPr>
              <w:t xml:space="preserve">procurement audit and the </w:t>
            </w:r>
            <w:r w:rsidR="00036C1B" w:rsidRPr="00CE4204">
              <w:rPr>
                <w:bCs/>
                <w:lang w:val="en-GB"/>
              </w:rPr>
              <w:t xml:space="preserve">performance of </w:t>
            </w:r>
            <w:r w:rsidR="007E6295" w:rsidRPr="00CE4204">
              <w:rPr>
                <w:bCs/>
                <w:lang w:val="en-GB"/>
              </w:rPr>
              <w:t xml:space="preserve">auditors. </w:t>
            </w:r>
            <w:r w:rsidR="00F9519F" w:rsidRPr="00CE4204">
              <w:rPr>
                <w:bCs/>
                <w:lang w:val="en-GB"/>
              </w:rPr>
              <w:t>The model methodology was adopted</w:t>
            </w:r>
            <w:r w:rsidR="00D26AFF" w:rsidRPr="00CE4204">
              <w:rPr>
                <w:bCs/>
                <w:lang w:val="en-GB"/>
              </w:rPr>
              <w:t xml:space="preserve"> </w:t>
            </w:r>
            <w:r w:rsidR="00274B47" w:rsidRPr="00CE4204">
              <w:rPr>
                <w:bCs/>
                <w:lang w:val="en-GB"/>
              </w:rPr>
              <w:t xml:space="preserve">and piloted </w:t>
            </w:r>
            <w:r w:rsidR="00D26AFF" w:rsidRPr="00CE4204">
              <w:rPr>
                <w:bCs/>
                <w:lang w:val="en-GB"/>
              </w:rPr>
              <w:t xml:space="preserve">together </w:t>
            </w:r>
            <w:r w:rsidR="00CB73CC" w:rsidRPr="00CE4204">
              <w:rPr>
                <w:bCs/>
                <w:lang w:val="en-GB"/>
              </w:rPr>
              <w:t xml:space="preserve">with the Kyrgyz Republic </w:t>
            </w:r>
            <w:r w:rsidR="00036C1B" w:rsidRPr="00CE4204">
              <w:rPr>
                <w:bCs/>
                <w:lang w:val="en-GB"/>
              </w:rPr>
              <w:t>C</w:t>
            </w:r>
            <w:r w:rsidR="00CB73CC" w:rsidRPr="00CE4204">
              <w:rPr>
                <w:bCs/>
                <w:lang w:val="en-GB"/>
              </w:rPr>
              <w:t>hamber of Accounts</w:t>
            </w:r>
            <w:r w:rsidR="000224E6" w:rsidRPr="00CE4204">
              <w:rPr>
                <w:bCs/>
                <w:lang w:val="en-GB"/>
              </w:rPr>
              <w:t xml:space="preserve"> and</w:t>
            </w:r>
            <w:r w:rsidR="00CA6DC5" w:rsidRPr="00CE4204">
              <w:rPr>
                <w:bCs/>
                <w:lang w:val="en-GB"/>
              </w:rPr>
              <w:t xml:space="preserve"> </w:t>
            </w:r>
            <w:r w:rsidR="000224E6" w:rsidRPr="00CE4204">
              <w:rPr>
                <w:bCs/>
                <w:lang w:val="en-GB"/>
              </w:rPr>
              <w:t>a</w:t>
            </w:r>
            <w:r w:rsidR="00483636" w:rsidRPr="00CE4204">
              <w:rPr>
                <w:bCs/>
                <w:lang w:val="en-GB"/>
              </w:rPr>
              <w:t xml:space="preserve"> risk engine </w:t>
            </w:r>
            <w:r w:rsidR="00832D90" w:rsidRPr="00CE4204">
              <w:rPr>
                <w:bCs/>
                <w:lang w:val="en-GB"/>
              </w:rPr>
              <w:t xml:space="preserve">and </w:t>
            </w:r>
            <w:r w:rsidR="00483636" w:rsidRPr="00CE4204">
              <w:rPr>
                <w:bCs/>
                <w:lang w:val="en-GB"/>
              </w:rPr>
              <w:t>data analytics module</w:t>
            </w:r>
            <w:r w:rsidR="00832D90" w:rsidRPr="00CE4204">
              <w:rPr>
                <w:bCs/>
                <w:lang w:val="en-GB"/>
              </w:rPr>
              <w:t>s</w:t>
            </w:r>
            <w:r w:rsidR="00483636" w:rsidRPr="00CE4204">
              <w:rPr>
                <w:bCs/>
                <w:lang w:val="en-GB"/>
              </w:rPr>
              <w:t xml:space="preserve"> </w:t>
            </w:r>
            <w:r w:rsidR="000D13E8" w:rsidRPr="00CE4204">
              <w:rPr>
                <w:bCs/>
                <w:lang w:val="en-GB"/>
              </w:rPr>
              <w:t xml:space="preserve">were developed </w:t>
            </w:r>
            <w:r w:rsidR="000224E6" w:rsidRPr="00CE4204">
              <w:rPr>
                <w:bCs/>
                <w:lang w:val="en-GB"/>
              </w:rPr>
              <w:t>in the</w:t>
            </w:r>
            <w:r w:rsidR="000D13E8" w:rsidRPr="00CE4204">
              <w:rPr>
                <w:bCs/>
                <w:lang w:val="en-GB"/>
              </w:rPr>
              <w:t xml:space="preserve"> </w:t>
            </w:r>
            <w:r w:rsidR="00392BD6" w:rsidRPr="00CE4204">
              <w:rPr>
                <w:bCs/>
                <w:lang w:val="en-GB"/>
              </w:rPr>
              <w:t>pilot</w:t>
            </w:r>
            <w:r w:rsidR="000224E6" w:rsidRPr="00CE4204">
              <w:rPr>
                <w:bCs/>
                <w:lang w:val="en-GB"/>
              </w:rPr>
              <w:t xml:space="preserve"> project</w:t>
            </w:r>
            <w:r w:rsidR="00392BD6" w:rsidRPr="00CE4204">
              <w:rPr>
                <w:bCs/>
                <w:lang w:val="en-GB"/>
              </w:rPr>
              <w:t>. The module</w:t>
            </w:r>
            <w:r w:rsidR="000D13E8" w:rsidRPr="00CE4204">
              <w:rPr>
                <w:bCs/>
                <w:lang w:val="en-GB"/>
              </w:rPr>
              <w:t>s</w:t>
            </w:r>
            <w:r w:rsidR="00392BD6" w:rsidRPr="00CE4204">
              <w:rPr>
                <w:bCs/>
                <w:lang w:val="en-GB"/>
              </w:rPr>
              <w:t xml:space="preserve"> us</w:t>
            </w:r>
            <w:r w:rsidR="000D13E8" w:rsidRPr="00CE4204">
              <w:rPr>
                <w:bCs/>
                <w:lang w:val="en-GB"/>
              </w:rPr>
              <w:t>e</w:t>
            </w:r>
            <w:r w:rsidR="00CE4AAF" w:rsidRPr="00CE4204">
              <w:rPr>
                <w:bCs/>
                <w:lang w:val="en-GB"/>
              </w:rPr>
              <w:t xml:space="preserve"> </w:t>
            </w:r>
            <w:r w:rsidR="000D13E8" w:rsidRPr="00CE4204">
              <w:rPr>
                <w:bCs/>
                <w:lang w:val="en-GB"/>
              </w:rPr>
              <w:t xml:space="preserve">eProcurement data that has been </w:t>
            </w:r>
            <w:r w:rsidR="00B46E58" w:rsidRPr="00CE4204">
              <w:rPr>
                <w:bCs/>
                <w:lang w:val="en-GB"/>
              </w:rPr>
              <w:t xml:space="preserve">transformed </w:t>
            </w:r>
            <w:r w:rsidR="000D13E8" w:rsidRPr="00CE4204">
              <w:rPr>
                <w:bCs/>
                <w:lang w:val="en-GB"/>
              </w:rPr>
              <w:t>to comply with</w:t>
            </w:r>
            <w:r w:rsidR="00B46E58" w:rsidRPr="00CE4204">
              <w:rPr>
                <w:bCs/>
                <w:lang w:val="en-GB"/>
              </w:rPr>
              <w:t xml:space="preserve"> the </w:t>
            </w:r>
            <w:r w:rsidR="00B00896" w:rsidRPr="00CE4204">
              <w:rPr>
                <w:bCs/>
                <w:lang w:val="en-GB"/>
              </w:rPr>
              <w:t>Open Contracting Data Standard (OCDS)</w:t>
            </w:r>
            <w:r w:rsidR="002823C8" w:rsidRPr="00CE4204">
              <w:rPr>
                <w:bCs/>
                <w:lang w:val="en-GB"/>
              </w:rPr>
              <w:t xml:space="preserve"> </w:t>
            </w:r>
            <w:r w:rsidR="000D13E8" w:rsidRPr="00CE4204">
              <w:rPr>
                <w:bCs/>
                <w:lang w:val="en-GB"/>
              </w:rPr>
              <w:t xml:space="preserve">and </w:t>
            </w:r>
            <w:r w:rsidR="000224E6" w:rsidRPr="00CE4204">
              <w:rPr>
                <w:bCs/>
                <w:lang w:val="en-GB"/>
              </w:rPr>
              <w:t xml:space="preserve">which </w:t>
            </w:r>
            <w:r w:rsidR="000D13E8" w:rsidRPr="00CE4204">
              <w:rPr>
                <w:bCs/>
                <w:lang w:val="en-GB"/>
              </w:rPr>
              <w:t xml:space="preserve">provides </w:t>
            </w:r>
            <w:r w:rsidR="00E70AF7" w:rsidRPr="00CE4204">
              <w:rPr>
                <w:bCs/>
                <w:lang w:val="en-GB"/>
              </w:rPr>
              <w:t>a source</w:t>
            </w:r>
            <w:r w:rsidR="00DD1E11" w:rsidRPr="00CE4204">
              <w:rPr>
                <w:bCs/>
                <w:lang w:val="en-GB"/>
              </w:rPr>
              <w:t xml:space="preserve"> </w:t>
            </w:r>
            <w:r w:rsidR="000224E6" w:rsidRPr="00CE4204">
              <w:rPr>
                <w:bCs/>
                <w:lang w:val="en-GB"/>
              </w:rPr>
              <w:t xml:space="preserve">data </w:t>
            </w:r>
            <w:r w:rsidR="00B1177D" w:rsidRPr="00CE4204">
              <w:rPr>
                <w:bCs/>
                <w:lang w:val="en-GB"/>
              </w:rPr>
              <w:t>for</w:t>
            </w:r>
            <w:r w:rsidR="0040232E" w:rsidRPr="00CE4204">
              <w:rPr>
                <w:bCs/>
                <w:lang w:val="en-GB"/>
              </w:rPr>
              <w:t xml:space="preserve"> </w:t>
            </w:r>
            <w:r w:rsidR="000D13E8" w:rsidRPr="00CE4204">
              <w:rPr>
                <w:bCs/>
                <w:lang w:val="en-GB"/>
              </w:rPr>
              <w:t xml:space="preserve">risk </w:t>
            </w:r>
            <w:r w:rsidR="00392BD6" w:rsidRPr="00CE4204">
              <w:rPr>
                <w:bCs/>
                <w:lang w:val="en-GB"/>
              </w:rPr>
              <w:t>calculat</w:t>
            </w:r>
            <w:r w:rsidR="00B1177D" w:rsidRPr="00CE4204">
              <w:rPr>
                <w:bCs/>
                <w:lang w:val="en-GB"/>
              </w:rPr>
              <w:t>ion</w:t>
            </w:r>
            <w:r w:rsidR="00392BD6" w:rsidRPr="00CE4204">
              <w:rPr>
                <w:bCs/>
                <w:lang w:val="en-GB"/>
              </w:rPr>
              <w:t xml:space="preserve"> </w:t>
            </w:r>
            <w:r w:rsidR="00C44420" w:rsidRPr="00CE4204">
              <w:rPr>
                <w:bCs/>
                <w:lang w:val="en-GB"/>
              </w:rPr>
              <w:t>indicators and aggregat</w:t>
            </w:r>
            <w:r w:rsidR="0040232E" w:rsidRPr="00CE4204">
              <w:rPr>
                <w:bCs/>
                <w:lang w:val="en-GB"/>
              </w:rPr>
              <w:t>e</w:t>
            </w:r>
            <w:r w:rsidR="00C44420" w:rsidRPr="00CE4204">
              <w:rPr>
                <w:bCs/>
                <w:lang w:val="en-GB"/>
              </w:rPr>
              <w:t xml:space="preserve"> </w:t>
            </w:r>
            <w:r w:rsidR="00FD24C3" w:rsidRPr="00CE4204">
              <w:rPr>
                <w:bCs/>
                <w:lang w:val="en-GB"/>
              </w:rPr>
              <w:t xml:space="preserve">analytical </w:t>
            </w:r>
            <w:r w:rsidR="002D2000" w:rsidRPr="00CE4204">
              <w:rPr>
                <w:bCs/>
                <w:lang w:val="en-GB"/>
              </w:rPr>
              <w:t>in</w:t>
            </w:r>
            <w:r w:rsidR="0081398E" w:rsidRPr="00CE4204">
              <w:rPr>
                <w:bCs/>
                <w:lang w:val="en-GB"/>
              </w:rPr>
              <w:t xml:space="preserve">sights </w:t>
            </w:r>
            <w:r w:rsidR="002D2000" w:rsidRPr="00CE4204">
              <w:rPr>
                <w:bCs/>
                <w:lang w:val="en-GB"/>
              </w:rPr>
              <w:t xml:space="preserve">in the </w:t>
            </w:r>
            <w:r w:rsidR="000224E6" w:rsidRPr="00CE4204">
              <w:rPr>
                <w:bCs/>
                <w:lang w:val="en-GB"/>
              </w:rPr>
              <w:t>tools User I</w:t>
            </w:r>
            <w:r w:rsidR="00F241BB" w:rsidRPr="00CE4204">
              <w:rPr>
                <w:bCs/>
                <w:lang w:val="en-GB"/>
              </w:rPr>
              <w:t>nterface</w:t>
            </w:r>
            <w:r w:rsidR="000224E6" w:rsidRPr="00CE4204">
              <w:rPr>
                <w:bCs/>
                <w:lang w:val="en-GB"/>
              </w:rPr>
              <w:t xml:space="preserve"> (UI)</w:t>
            </w:r>
            <w:r w:rsidR="00F241BB" w:rsidRPr="00CE4204">
              <w:rPr>
                <w:bCs/>
                <w:lang w:val="en-GB"/>
              </w:rPr>
              <w:t>.</w:t>
            </w:r>
            <w:r w:rsidR="00E14847" w:rsidRPr="00CE4204">
              <w:rPr>
                <w:bCs/>
                <w:lang w:val="en-GB"/>
              </w:rPr>
              <w:t xml:space="preserve"> The model data-driven and risk-based eProcurement audit methodology was developed and </w:t>
            </w:r>
            <w:r w:rsidR="000224E6" w:rsidRPr="00CE4204">
              <w:rPr>
                <w:bCs/>
                <w:lang w:val="en-GB"/>
              </w:rPr>
              <w:t xml:space="preserve">has been </w:t>
            </w:r>
            <w:r w:rsidR="00E14847" w:rsidRPr="00CE4204">
              <w:rPr>
                <w:bCs/>
                <w:lang w:val="en-GB"/>
              </w:rPr>
              <w:t>successfully piloted</w:t>
            </w:r>
            <w:r w:rsidR="000D13E8" w:rsidRPr="00CE4204">
              <w:rPr>
                <w:bCs/>
                <w:lang w:val="en-GB"/>
              </w:rPr>
              <w:t xml:space="preserve"> and</w:t>
            </w:r>
            <w:r w:rsidR="00E14847" w:rsidRPr="00CE4204">
              <w:rPr>
                <w:bCs/>
                <w:lang w:val="en-GB"/>
              </w:rPr>
              <w:t xml:space="preserve"> therefore is ready to be implemented in </w:t>
            </w:r>
            <w:r w:rsidR="000D13E8" w:rsidRPr="00CE4204">
              <w:rPr>
                <w:bCs/>
                <w:lang w:val="en-GB"/>
              </w:rPr>
              <w:t>other</w:t>
            </w:r>
            <w:r w:rsidR="00E14847" w:rsidRPr="00CE4204">
              <w:rPr>
                <w:bCs/>
                <w:lang w:val="en-GB"/>
              </w:rPr>
              <w:t xml:space="preserve"> EBRD countries. </w:t>
            </w:r>
            <w:r w:rsidR="00F241BB" w:rsidRPr="00CE4204">
              <w:rPr>
                <w:bCs/>
                <w:lang w:val="en-GB"/>
              </w:rPr>
              <w:t xml:space="preserve"> </w:t>
            </w:r>
          </w:p>
        </w:tc>
      </w:tr>
      <w:tr w:rsidR="00007837" w:rsidRPr="00CE4204" w14:paraId="4DE4FD7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CE4204" w:rsidRDefault="00007837" w:rsidP="00B43C37">
            <w:pPr>
              <w:spacing w:after="0"/>
              <w:jc w:val="left"/>
              <w:rPr>
                <w:lang w:val="en-GB" w:eastAsia="en-GB"/>
              </w:rPr>
            </w:pPr>
            <w:r w:rsidRPr="00273B33">
              <w:rPr>
                <w:noProof/>
                <w:lang w:val="en-GB" w:eastAsia="en-GB"/>
              </w:rPr>
              <w:lastRenderedPageBreak/>
              <mc:AlternateContent>
                <mc:Choice Requires="wps">
                  <w:drawing>
                    <wp:anchor distT="0" distB="0" distL="114300" distR="114300" simplePos="0" relativeHeight="251658242"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32C3B0E" id="Freeform 872" o:spid="_x0000_s1026" style="position:absolute;margin-left:1.8pt;margin-top:.35pt;width:15.65pt;height:17.55pt;z-index:251658242;visibility:visible;mso-wrap-style:square;mso-wrap-distance-left:9pt;mso-wrap-distance-top:0;mso-wrap-distance-right:9pt;mso-wrap-distance-bottom:0;mso-position-horizontal:absolute;mso-position-horizontal-relative:text;mso-position-vertical:absolute;mso-position-vertical-relative:text;v-text-anchor:top" coordsize="27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"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fillcolor="#62b5e5 [3206]" strokecolor="#86bc25 [3204]" strokeweight=".25pt">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021DD79B" w14:textId="66CDEDE2" w:rsidR="00007837" w:rsidRPr="00CE4204" w:rsidRDefault="00007837" w:rsidP="00D41297">
            <w:pPr>
              <w:spacing w:after="0"/>
              <w:rPr>
                <w:b/>
                <w:lang w:val="en-GB"/>
              </w:rPr>
            </w:pPr>
            <w:r w:rsidRPr="00CE4204">
              <w:rPr>
                <w:b/>
                <w:lang w:val="en-GB"/>
              </w:rPr>
              <w:t xml:space="preserve">Lessons learnt: </w:t>
            </w:r>
            <w:r w:rsidR="00DC2B29" w:rsidRPr="00CE4204">
              <w:rPr>
                <w:b/>
                <w:lang w:val="en-GB"/>
              </w:rPr>
              <w:t>1.</w:t>
            </w:r>
            <w:r w:rsidR="00AE57B5" w:rsidRPr="00CE4204">
              <w:rPr>
                <w:b/>
                <w:lang w:val="en-GB"/>
              </w:rPr>
              <w:t xml:space="preserve"> The </w:t>
            </w:r>
            <w:r w:rsidR="00F93B4B" w:rsidRPr="00CE4204">
              <w:rPr>
                <w:b/>
                <w:lang w:val="en-GB"/>
              </w:rPr>
              <w:t xml:space="preserve">underlying </w:t>
            </w:r>
            <w:r w:rsidR="00AE57B5" w:rsidRPr="00CE4204">
              <w:rPr>
                <w:b/>
                <w:lang w:val="en-GB"/>
              </w:rPr>
              <w:t xml:space="preserve">risk management concept </w:t>
            </w:r>
            <w:r w:rsidR="00AE57B5" w:rsidRPr="00CE4204">
              <w:rPr>
                <w:lang w:val="en-GB"/>
              </w:rPr>
              <w:t xml:space="preserve">is </w:t>
            </w:r>
            <w:r w:rsidR="007509F5" w:rsidRPr="00CE4204">
              <w:rPr>
                <w:lang w:val="en-GB"/>
              </w:rPr>
              <w:t>a key</w:t>
            </w:r>
            <w:r w:rsidR="007509F5" w:rsidRPr="00CE4204">
              <w:rPr>
                <w:b/>
                <w:lang w:val="en-GB"/>
              </w:rPr>
              <w:t xml:space="preserve"> </w:t>
            </w:r>
            <w:r w:rsidR="007509F5" w:rsidRPr="00CE4204">
              <w:rPr>
                <w:lang w:val="en-GB"/>
              </w:rPr>
              <w:t xml:space="preserve">determinant of </w:t>
            </w:r>
            <w:r w:rsidR="006F04FB" w:rsidRPr="00CE4204">
              <w:rPr>
                <w:lang w:val="en-GB"/>
              </w:rPr>
              <w:t>success</w:t>
            </w:r>
            <w:r w:rsidR="00EC3CA5" w:rsidRPr="00CE4204">
              <w:rPr>
                <w:lang w:val="en-GB"/>
              </w:rPr>
              <w:t xml:space="preserve"> of the </w:t>
            </w:r>
            <w:r w:rsidR="00CE4204" w:rsidRPr="00CE4204">
              <w:rPr>
                <w:lang w:val="en-GB"/>
              </w:rPr>
              <w:t xml:space="preserve">implementation of the </w:t>
            </w:r>
            <w:r w:rsidR="00EC3CA5" w:rsidRPr="00CE4204">
              <w:rPr>
                <w:lang w:val="en-GB"/>
              </w:rPr>
              <w:t xml:space="preserve">model methodology </w:t>
            </w:r>
            <w:r w:rsidR="006F04FB" w:rsidRPr="00CE4204">
              <w:rPr>
                <w:lang w:val="en-GB"/>
              </w:rPr>
              <w:t xml:space="preserve"> –</w:t>
            </w:r>
            <w:r w:rsidR="00721A4A" w:rsidRPr="00CE4204">
              <w:rPr>
                <w:lang w:val="en-GB"/>
              </w:rPr>
              <w:t xml:space="preserve"> </w:t>
            </w:r>
            <w:r w:rsidR="00DC2B29" w:rsidRPr="00CE4204">
              <w:rPr>
                <w:lang w:val="en-GB"/>
              </w:rPr>
              <w:t>impacting</w:t>
            </w:r>
            <w:r w:rsidR="00721A4A" w:rsidRPr="00CE4204">
              <w:rPr>
                <w:lang w:val="en-GB"/>
              </w:rPr>
              <w:t xml:space="preserve"> the </w:t>
            </w:r>
            <w:r w:rsidR="001D280E" w:rsidRPr="00CE4204">
              <w:rPr>
                <w:lang w:val="en-GB"/>
              </w:rPr>
              <w:t>ability of the users</w:t>
            </w:r>
            <w:r w:rsidR="00510104" w:rsidRPr="00CE4204">
              <w:rPr>
                <w:lang w:val="en-GB"/>
              </w:rPr>
              <w:t xml:space="preserve"> </w:t>
            </w:r>
            <w:r w:rsidR="00247202" w:rsidRPr="00CE4204">
              <w:rPr>
                <w:lang w:val="en-GB"/>
              </w:rPr>
              <w:t>t</w:t>
            </w:r>
            <w:r w:rsidR="00010085" w:rsidRPr="00CE4204">
              <w:rPr>
                <w:lang w:val="en-GB"/>
              </w:rPr>
              <w:t xml:space="preserve">o </w:t>
            </w:r>
            <w:r w:rsidR="00146795" w:rsidRPr="00CE4204">
              <w:rPr>
                <w:lang w:val="en-GB"/>
              </w:rPr>
              <w:t xml:space="preserve">identify, assess and respond to the risks </w:t>
            </w:r>
            <w:r w:rsidR="00E75AFF" w:rsidRPr="00CE4204">
              <w:rPr>
                <w:lang w:val="en-GB"/>
              </w:rPr>
              <w:t xml:space="preserve">with the audit </w:t>
            </w:r>
            <w:r w:rsidR="003372B1" w:rsidRPr="00CE4204">
              <w:rPr>
                <w:lang w:val="en-GB"/>
              </w:rPr>
              <w:t xml:space="preserve">by </w:t>
            </w:r>
            <w:r w:rsidR="006F04FB" w:rsidRPr="00CE4204">
              <w:rPr>
                <w:lang w:val="en-GB"/>
              </w:rPr>
              <w:t xml:space="preserve">designing and </w:t>
            </w:r>
            <w:r w:rsidR="003372B1" w:rsidRPr="00CE4204">
              <w:rPr>
                <w:lang w:val="en-GB"/>
              </w:rPr>
              <w:t xml:space="preserve">applying </w:t>
            </w:r>
            <w:r w:rsidR="006F04FB" w:rsidRPr="00CE4204">
              <w:rPr>
                <w:lang w:val="en-GB"/>
              </w:rPr>
              <w:t>appropriate</w:t>
            </w:r>
            <w:r w:rsidR="003372B1" w:rsidRPr="00CE4204">
              <w:rPr>
                <w:lang w:val="en-GB"/>
              </w:rPr>
              <w:t xml:space="preserve"> </w:t>
            </w:r>
            <w:r w:rsidR="00EC3CA5" w:rsidRPr="00CE4204">
              <w:rPr>
                <w:lang w:val="en-GB"/>
              </w:rPr>
              <w:t xml:space="preserve">risk-based </w:t>
            </w:r>
            <w:r w:rsidR="003372B1" w:rsidRPr="00CE4204">
              <w:rPr>
                <w:lang w:val="en-GB"/>
              </w:rPr>
              <w:t>data analy</w:t>
            </w:r>
            <w:r w:rsidR="006F04FB" w:rsidRPr="00CE4204">
              <w:rPr>
                <w:lang w:val="en-GB"/>
              </w:rPr>
              <w:t xml:space="preserve">tics </w:t>
            </w:r>
            <w:r w:rsidR="00993DC9" w:rsidRPr="00CE4204">
              <w:rPr>
                <w:lang w:val="en-GB"/>
              </w:rPr>
              <w:t xml:space="preserve">and </w:t>
            </w:r>
            <w:r w:rsidR="006F04FB" w:rsidRPr="00CE4204">
              <w:rPr>
                <w:lang w:val="en-GB"/>
              </w:rPr>
              <w:t>tools</w:t>
            </w:r>
            <w:r w:rsidR="00DC2B29" w:rsidRPr="00CE4204">
              <w:rPr>
                <w:lang w:val="en-GB"/>
              </w:rPr>
              <w:t>;</w:t>
            </w:r>
            <w:r w:rsidR="00D909AD" w:rsidRPr="00CE4204">
              <w:rPr>
                <w:lang w:val="en-GB"/>
              </w:rPr>
              <w:t xml:space="preserve"> </w:t>
            </w:r>
            <w:r w:rsidR="00DC2B29" w:rsidRPr="00CE4204">
              <w:rPr>
                <w:b/>
                <w:lang w:val="en-GB"/>
              </w:rPr>
              <w:t>2</w:t>
            </w:r>
            <w:r w:rsidR="00DC2B29" w:rsidRPr="00CE4204">
              <w:rPr>
                <w:lang w:val="en-GB"/>
              </w:rPr>
              <w:t xml:space="preserve">. </w:t>
            </w:r>
            <w:r w:rsidR="00D909AD" w:rsidRPr="00CE4204">
              <w:rPr>
                <w:b/>
                <w:lang w:val="en-GB"/>
              </w:rPr>
              <w:t xml:space="preserve">Projects should be </w:t>
            </w:r>
            <w:r w:rsidR="001F5830" w:rsidRPr="00CE4204">
              <w:rPr>
                <w:b/>
                <w:lang w:val="en-GB"/>
              </w:rPr>
              <w:t>implemented</w:t>
            </w:r>
            <w:r w:rsidR="00D909AD" w:rsidRPr="00CE4204">
              <w:rPr>
                <w:b/>
                <w:lang w:val="en-GB"/>
              </w:rPr>
              <w:t xml:space="preserve"> in several phases</w:t>
            </w:r>
            <w:r w:rsidR="00D909AD" w:rsidRPr="00CE4204">
              <w:rPr>
                <w:lang w:val="en-GB"/>
              </w:rPr>
              <w:t xml:space="preserve">, giving </w:t>
            </w:r>
            <w:r w:rsidR="000D13E8" w:rsidRPr="00CE4204">
              <w:rPr>
                <w:lang w:val="en-GB"/>
              </w:rPr>
              <w:t xml:space="preserve">an </w:t>
            </w:r>
            <w:r w:rsidR="00FF168E" w:rsidRPr="00CE4204">
              <w:rPr>
                <w:lang w:val="en-GB"/>
              </w:rPr>
              <w:t xml:space="preserve">opportunity </w:t>
            </w:r>
            <w:r w:rsidR="00D909AD" w:rsidRPr="00CE4204">
              <w:rPr>
                <w:lang w:val="en-GB"/>
              </w:rPr>
              <w:t xml:space="preserve">for the </w:t>
            </w:r>
            <w:r w:rsidR="001F5830" w:rsidRPr="00CE4204">
              <w:rPr>
                <w:lang w:val="en-GB"/>
              </w:rPr>
              <w:t xml:space="preserve">users of the </w:t>
            </w:r>
            <w:r w:rsidR="00764799" w:rsidRPr="00CE4204">
              <w:rPr>
                <w:lang w:val="en-GB"/>
              </w:rPr>
              <w:t xml:space="preserve">model methodology to </w:t>
            </w:r>
            <w:r w:rsidR="007B293A" w:rsidRPr="00CE4204">
              <w:rPr>
                <w:lang w:val="en-GB"/>
              </w:rPr>
              <w:t>move</w:t>
            </w:r>
            <w:r w:rsidR="005B36E4" w:rsidRPr="00CE4204">
              <w:rPr>
                <w:lang w:val="en-GB"/>
              </w:rPr>
              <w:t xml:space="preserve"> </w:t>
            </w:r>
            <w:r w:rsidR="001F5830" w:rsidRPr="00CE4204">
              <w:rPr>
                <w:lang w:val="en-GB"/>
              </w:rPr>
              <w:t xml:space="preserve">up </w:t>
            </w:r>
            <w:r w:rsidR="005B36E4" w:rsidRPr="00CE4204">
              <w:rPr>
                <w:lang w:val="en-GB"/>
              </w:rPr>
              <w:t xml:space="preserve">through </w:t>
            </w:r>
            <w:r w:rsidR="0065757C" w:rsidRPr="00CE4204">
              <w:rPr>
                <w:lang w:val="en-GB"/>
              </w:rPr>
              <w:t xml:space="preserve">the analytics </w:t>
            </w:r>
            <w:r w:rsidR="00211C8A" w:rsidRPr="00CE4204">
              <w:rPr>
                <w:lang w:val="en-GB"/>
              </w:rPr>
              <w:t xml:space="preserve">maturity levels </w:t>
            </w:r>
            <w:r w:rsidR="00E70AF7" w:rsidRPr="00CE4204">
              <w:rPr>
                <w:lang w:val="en-GB"/>
              </w:rPr>
              <w:t>naturally and consistently</w:t>
            </w:r>
            <w:r w:rsidR="001F5830" w:rsidRPr="00CE4204">
              <w:rPr>
                <w:lang w:val="en-GB"/>
              </w:rPr>
              <w:t xml:space="preserve"> while</w:t>
            </w:r>
            <w:r w:rsidR="00653717" w:rsidRPr="00CE4204">
              <w:rPr>
                <w:lang w:val="en-GB"/>
              </w:rPr>
              <w:t xml:space="preserve"> providing </w:t>
            </w:r>
            <w:r w:rsidR="001F5830" w:rsidRPr="00CE4204">
              <w:rPr>
                <w:lang w:val="en-GB"/>
              </w:rPr>
              <w:t>the</w:t>
            </w:r>
            <w:r w:rsidR="000224E6" w:rsidRPr="00CE4204">
              <w:rPr>
                <w:lang w:val="en-GB"/>
              </w:rPr>
              <w:t>m with</w:t>
            </w:r>
            <w:r w:rsidR="001F5830" w:rsidRPr="00CE4204">
              <w:rPr>
                <w:lang w:val="en-GB"/>
              </w:rPr>
              <w:t xml:space="preserve"> </w:t>
            </w:r>
            <w:r w:rsidR="00653717" w:rsidRPr="00CE4204">
              <w:rPr>
                <w:lang w:val="en-GB"/>
              </w:rPr>
              <w:t xml:space="preserve">support to grow </w:t>
            </w:r>
            <w:r w:rsidR="00415371" w:rsidRPr="00CE4204">
              <w:rPr>
                <w:lang w:val="en-GB"/>
              </w:rPr>
              <w:t xml:space="preserve">their </w:t>
            </w:r>
            <w:r w:rsidR="004E6C0E" w:rsidRPr="00CE4204">
              <w:rPr>
                <w:lang w:val="en-GB"/>
              </w:rPr>
              <w:t>capacity</w:t>
            </w:r>
            <w:r w:rsidR="00415371" w:rsidRPr="00CE4204">
              <w:rPr>
                <w:lang w:val="en-GB"/>
              </w:rPr>
              <w:t xml:space="preserve"> at each level</w:t>
            </w:r>
            <w:r w:rsidR="00DC2B29" w:rsidRPr="00CE4204">
              <w:rPr>
                <w:lang w:val="en-GB"/>
              </w:rPr>
              <w:t xml:space="preserve">; </w:t>
            </w:r>
            <w:r w:rsidR="00DC2B29" w:rsidRPr="00CE4204">
              <w:rPr>
                <w:b/>
                <w:lang w:val="en-GB"/>
              </w:rPr>
              <w:t>3.</w:t>
            </w:r>
            <w:r w:rsidR="00D909AD" w:rsidRPr="00CE4204">
              <w:rPr>
                <w:lang w:val="en-GB"/>
              </w:rPr>
              <w:t xml:space="preserve"> </w:t>
            </w:r>
            <w:r w:rsidR="001F5830" w:rsidRPr="00CE4204">
              <w:rPr>
                <w:lang w:val="en-GB"/>
              </w:rPr>
              <w:t xml:space="preserve">A </w:t>
            </w:r>
            <w:r w:rsidR="001F5830" w:rsidRPr="00CE4204">
              <w:rPr>
                <w:b/>
                <w:lang w:val="en-GB"/>
              </w:rPr>
              <w:t>budget for training and outreach</w:t>
            </w:r>
            <w:r w:rsidR="001F5830" w:rsidRPr="00CE4204">
              <w:rPr>
                <w:lang w:val="en-GB"/>
              </w:rPr>
              <w:t xml:space="preserve"> should be included t</w:t>
            </w:r>
            <w:r w:rsidR="00DC2B29" w:rsidRPr="00CE4204">
              <w:rPr>
                <w:lang w:val="en-GB"/>
              </w:rPr>
              <w:t>o ensure</w:t>
            </w:r>
            <w:r w:rsidR="00D909AD" w:rsidRPr="00CE4204">
              <w:rPr>
                <w:lang w:val="en-GB"/>
              </w:rPr>
              <w:t xml:space="preserve"> take-up</w:t>
            </w:r>
            <w:r w:rsidR="0093426C" w:rsidRPr="00CE4204">
              <w:rPr>
                <w:lang w:val="en-GB"/>
              </w:rPr>
              <w:t xml:space="preserve">, </w:t>
            </w:r>
            <w:r w:rsidR="00D909AD" w:rsidRPr="00CE4204">
              <w:rPr>
                <w:lang w:val="en-GB"/>
              </w:rPr>
              <w:t xml:space="preserve">proper use </w:t>
            </w:r>
            <w:r w:rsidR="0093426C" w:rsidRPr="00CE4204">
              <w:rPr>
                <w:lang w:val="en-GB"/>
              </w:rPr>
              <w:t xml:space="preserve">and continuous development </w:t>
            </w:r>
            <w:r w:rsidR="00D909AD" w:rsidRPr="00CE4204">
              <w:rPr>
                <w:lang w:val="en-GB"/>
              </w:rPr>
              <w:t xml:space="preserve">of the </w:t>
            </w:r>
            <w:r w:rsidR="0093426C" w:rsidRPr="00CE4204">
              <w:rPr>
                <w:lang w:val="en-GB"/>
              </w:rPr>
              <w:t>methodology and</w:t>
            </w:r>
            <w:r w:rsidR="00D909AD" w:rsidRPr="00CE4204">
              <w:rPr>
                <w:lang w:val="en-GB"/>
              </w:rPr>
              <w:t xml:space="preserve"> tools, </w:t>
            </w:r>
            <w:r w:rsidR="00392940" w:rsidRPr="00CE4204">
              <w:rPr>
                <w:b/>
                <w:bCs/>
                <w:lang w:val="en-GB"/>
              </w:rPr>
              <w:t>4</w:t>
            </w:r>
            <w:r w:rsidR="00392940" w:rsidRPr="00CE4204">
              <w:rPr>
                <w:lang w:val="en-GB"/>
              </w:rPr>
              <w:t xml:space="preserve">. The quality </w:t>
            </w:r>
            <w:r w:rsidR="00071EB7" w:rsidRPr="00CE4204">
              <w:rPr>
                <w:lang w:val="en-GB"/>
              </w:rPr>
              <w:t xml:space="preserve">and reliability </w:t>
            </w:r>
            <w:r w:rsidR="00392940" w:rsidRPr="00CE4204">
              <w:rPr>
                <w:lang w:val="en-GB"/>
              </w:rPr>
              <w:t xml:space="preserve">of data </w:t>
            </w:r>
            <w:r w:rsidR="001F5830" w:rsidRPr="00CE4204">
              <w:rPr>
                <w:lang w:val="en-GB"/>
              </w:rPr>
              <w:t>is</w:t>
            </w:r>
            <w:r w:rsidR="00392940" w:rsidRPr="00CE4204">
              <w:rPr>
                <w:lang w:val="en-GB"/>
              </w:rPr>
              <w:t xml:space="preserve"> </w:t>
            </w:r>
            <w:r w:rsidR="00E47F46" w:rsidRPr="00CE4204">
              <w:rPr>
                <w:lang w:val="en-GB"/>
              </w:rPr>
              <w:t>critical</w:t>
            </w:r>
            <w:r w:rsidR="00392940" w:rsidRPr="00CE4204">
              <w:rPr>
                <w:lang w:val="en-GB"/>
              </w:rPr>
              <w:t xml:space="preserve"> for </w:t>
            </w:r>
            <w:r w:rsidR="001F5830" w:rsidRPr="00CE4204">
              <w:rPr>
                <w:lang w:val="en-GB"/>
              </w:rPr>
              <w:t>the</w:t>
            </w:r>
            <w:r w:rsidR="00392940" w:rsidRPr="00CE4204">
              <w:rPr>
                <w:lang w:val="en-GB"/>
              </w:rPr>
              <w:t xml:space="preserve"> t</w:t>
            </w:r>
            <w:r w:rsidR="00071EB7" w:rsidRPr="00CE4204">
              <w:rPr>
                <w:lang w:val="en-GB"/>
              </w:rPr>
              <w:t xml:space="preserve">ools </w:t>
            </w:r>
            <w:r w:rsidR="001F5830" w:rsidRPr="00CE4204">
              <w:rPr>
                <w:lang w:val="en-GB"/>
              </w:rPr>
              <w:t xml:space="preserve">that are </w:t>
            </w:r>
            <w:r w:rsidR="00071EB7" w:rsidRPr="00CE4204">
              <w:rPr>
                <w:lang w:val="en-GB"/>
              </w:rPr>
              <w:t>developed to</w:t>
            </w:r>
            <w:r w:rsidR="001F5830" w:rsidRPr="00CE4204">
              <w:rPr>
                <w:lang w:val="en-GB"/>
              </w:rPr>
              <w:t xml:space="preserve"> be able to</w:t>
            </w:r>
            <w:r w:rsidR="00071EB7" w:rsidRPr="00CE4204">
              <w:rPr>
                <w:lang w:val="en-GB"/>
              </w:rPr>
              <w:t xml:space="preserve"> support auditors </w:t>
            </w:r>
            <w:r w:rsidR="001F5830" w:rsidRPr="00CE4204">
              <w:rPr>
                <w:lang w:val="en-GB"/>
              </w:rPr>
              <w:t>in</w:t>
            </w:r>
            <w:r w:rsidR="00071EB7" w:rsidRPr="00CE4204">
              <w:rPr>
                <w:lang w:val="en-GB"/>
              </w:rPr>
              <w:t xml:space="preserve"> their work.   </w:t>
            </w:r>
          </w:p>
        </w:tc>
      </w:tr>
      <w:tr w:rsidR="00007837" w:rsidRPr="00CE4204" w14:paraId="46165FC9"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CE4204" w:rsidRDefault="00007837" w:rsidP="00B43C37">
            <w:pPr>
              <w:spacing w:after="0"/>
              <w:jc w:val="left"/>
              <w:rPr>
                <w:lang w:val="en-GB" w:eastAsia="en-GB"/>
              </w:rPr>
            </w:pPr>
            <w:r w:rsidRPr="00273B33">
              <w:rPr>
                <w:noProof/>
                <w:lang w:val="en-GB" w:eastAsia="en-GB"/>
              </w:rPr>
              <mc:AlternateContent>
                <mc:Choice Requires="wps">
                  <w:drawing>
                    <wp:anchor distT="0" distB="0" distL="114300" distR="114300" simplePos="0" relativeHeight="251658245"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36027D5" id="Freeform 6" o:spid="_x0000_s1026" style="position:absolute;margin-left:.6pt;margin-top:.1pt;width:13.9pt;height:18.05pt;z-index:251658245;visibility:visible;mso-wrap-style:square;mso-wrap-distance-left:9pt;mso-wrap-distance-top:0;mso-wrap-distance-right:9pt;mso-wrap-distance-bottom:0;mso-position-horizontal:absolute;mso-position-horizontal-relative:text;mso-position-vertical:absolute;mso-position-vertical-relative:text;v-text-anchor:top" coordsize="24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"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fillcolor="#86bc25 [3204]" stroked="f">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3919" w:type="dxa"/>
            <w:tcBorders>
              <w:top w:val="dashed" w:sz="18" w:space="0" w:color="7F7F7F" w:themeColor="text1" w:themeTint="80"/>
              <w:bottom w:val="dashed" w:sz="18" w:space="0" w:color="7F7F7F" w:themeColor="text1" w:themeTint="80"/>
            </w:tcBorders>
          </w:tcPr>
          <w:p w14:paraId="6047EEF5" w14:textId="781EC53A" w:rsidR="00007837" w:rsidRPr="00CE4204" w:rsidRDefault="00007837" w:rsidP="00DC2B29">
            <w:pPr>
              <w:spacing w:after="0"/>
              <w:jc w:val="left"/>
              <w:rPr>
                <w:b/>
                <w:lang w:val="en-GB"/>
              </w:rPr>
            </w:pPr>
            <w:r w:rsidRPr="00CE4204">
              <w:rPr>
                <w:b/>
                <w:lang w:val="en-GB"/>
              </w:rPr>
              <w:t>C</w:t>
            </w:r>
            <w:r w:rsidR="00D909AD" w:rsidRPr="00CE4204">
              <w:rPr>
                <w:b/>
                <w:lang w:val="en-GB"/>
              </w:rPr>
              <w:t>ost: €2</w:t>
            </w:r>
            <w:r w:rsidR="00474513" w:rsidRPr="00CE4204">
              <w:rPr>
                <w:b/>
                <w:lang w:val="en-GB"/>
              </w:rPr>
              <w:t>5</w:t>
            </w:r>
            <w:r w:rsidR="00D909AD" w:rsidRPr="00CE4204">
              <w:rPr>
                <w:b/>
                <w:lang w:val="en-GB"/>
              </w:rPr>
              <w:t xml:space="preserve">0 000 – </w:t>
            </w:r>
            <w:r w:rsidR="00474513" w:rsidRPr="00CE4204">
              <w:rPr>
                <w:b/>
                <w:lang w:val="en-GB"/>
              </w:rPr>
              <w:t>30</w:t>
            </w:r>
            <w:r w:rsidR="00D909AD" w:rsidRPr="00CE4204">
              <w:rPr>
                <w:b/>
                <w:lang w:val="en-GB"/>
              </w:rPr>
              <w:t>0 000</w:t>
            </w:r>
            <w:r w:rsidR="00D909AD" w:rsidRPr="00CE4204">
              <w:rPr>
                <w:lang w:val="en-GB"/>
              </w:rPr>
              <w:t xml:space="preserve"> (</w:t>
            </w:r>
            <w:r w:rsidR="00E47F46" w:rsidRPr="00CE4204">
              <w:rPr>
                <w:lang w:val="en-GB"/>
              </w:rPr>
              <w:t xml:space="preserve">the </w:t>
            </w:r>
            <w:r w:rsidR="00D909AD" w:rsidRPr="00CE4204">
              <w:rPr>
                <w:lang w:val="en-GB"/>
              </w:rPr>
              <w:t xml:space="preserve">main factor impacting </w:t>
            </w:r>
            <w:r w:rsidR="00E47F46" w:rsidRPr="00CE4204">
              <w:rPr>
                <w:lang w:val="en-GB"/>
              </w:rPr>
              <w:t xml:space="preserve">the </w:t>
            </w:r>
            <w:r w:rsidR="00D909AD" w:rsidRPr="00CE4204">
              <w:rPr>
                <w:lang w:val="en-GB"/>
              </w:rPr>
              <w:t>cost of equivalent projects is the quality of the underlying data)</w:t>
            </w:r>
          </w:p>
        </w:tc>
        <w:tc>
          <w:tcPr>
            <w:tcW w:w="504" w:type="dxa"/>
            <w:tcBorders>
              <w:bottom w:val="dashed" w:sz="18" w:space="0" w:color="7F7F7F" w:themeColor="text1" w:themeTint="80"/>
            </w:tcBorders>
          </w:tcPr>
          <w:p w14:paraId="42A70F89" w14:textId="6321BE35" w:rsidR="00007837" w:rsidRPr="00CE4204" w:rsidRDefault="00007837" w:rsidP="00B43C37">
            <w:pPr>
              <w:spacing w:after="0"/>
              <w:jc w:val="left"/>
              <w:rPr>
                <w:lang w:val="en-GB"/>
              </w:rPr>
            </w:pPr>
            <w:r w:rsidRPr="00273B33">
              <w:rPr>
                <w:noProof/>
                <w:lang w:val="en-GB" w:eastAsia="en-GB"/>
              </w:rPr>
              <mc:AlternateContent>
                <mc:Choice Requires="wps">
                  <w:drawing>
                    <wp:anchor distT="0" distB="0" distL="114300" distR="114300" simplePos="0" relativeHeight="251658246"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A6A00B8" id="Freeform 270" o:spid="_x0000_s1026" style="position:absolute;margin-left:-.1pt;margin-top:.35pt;width:10.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" path="m190,89c105,3,105,3,105,3,104,2,102,2,101,1,98,,96,,93,1,92,2,90,2,89,3,4,89,4,89,4,89,,93,,100,4,104v2,2,5,3,8,3c14,107,17,106,19,104,86,37,86,37,86,37v,273,,273,,273c86,316,91,320,97,320v6,,11,-4,11,-10c108,37,108,37,108,37v67,67,67,67,67,67c177,106,180,107,182,107v3,,6,-1,8,-3c194,100,194,93,190,89xe" fillcolor="#86bc25 [3204]" stroked="f">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3" w:type="dxa"/>
            <w:tcBorders>
              <w:bottom w:val="dashed" w:sz="18" w:space="0" w:color="7F7F7F" w:themeColor="text1" w:themeTint="80"/>
            </w:tcBorders>
          </w:tcPr>
          <w:p w14:paraId="1E0BCF24" w14:textId="2B8AE02E" w:rsidR="00007837" w:rsidRPr="00CE4204" w:rsidRDefault="00007837" w:rsidP="00B43C37">
            <w:pPr>
              <w:spacing w:after="0"/>
              <w:jc w:val="left"/>
              <w:rPr>
                <w:b/>
                <w:lang w:val="en-GB"/>
              </w:rPr>
            </w:pPr>
            <w:r w:rsidRPr="00CE4204">
              <w:rPr>
                <w:b/>
                <w:lang w:val="en-GB"/>
              </w:rPr>
              <w:t>Impact</w:t>
            </w:r>
            <w:r w:rsidR="00D909AD" w:rsidRPr="00CE4204">
              <w:rPr>
                <w:lang w:val="en-GB"/>
              </w:rPr>
              <w:t xml:space="preserve">: Enables public procurement policymakers to </w:t>
            </w:r>
            <w:r w:rsidR="00E47F46" w:rsidRPr="00CE4204">
              <w:rPr>
                <w:lang w:val="en-GB"/>
              </w:rPr>
              <w:t>m</w:t>
            </w:r>
            <w:r w:rsidR="00D909AD" w:rsidRPr="00CE4204">
              <w:rPr>
                <w:lang w:val="en-GB"/>
              </w:rPr>
              <w:t xml:space="preserve">ake </w:t>
            </w:r>
            <w:r w:rsidR="00D909AD" w:rsidRPr="00CE4204">
              <w:rPr>
                <w:b/>
                <w:lang w:val="en-GB"/>
              </w:rPr>
              <w:t>data-driven decisions</w:t>
            </w:r>
            <w:r w:rsidR="00D909AD" w:rsidRPr="00CE4204">
              <w:rPr>
                <w:lang w:val="en-GB"/>
              </w:rPr>
              <w:t>; Provides for the automated generation of public procurement reports; Ensures transparency of public spending.</w:t>
            </w:r>
          </w:p>
        </w:tc>
      </w:tr>
      <w:tr w:rsidR="00C854DF" w:rsidRPr="00CE4204" w14:paraId="7A0ACDD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Pr="00CE4204" w:rsidRDefault="00A5467B" w:rsidP="00C854DF">
            <w:pPr>
              <w:spacing w:after="0" w:line="240" w:lineRule="auto"/>
              <w:jc w:val="left"/>
              <w:rPr>
                <w:lang w:val="en-GB" w:eastAsia="en-GB"/>
              </w:rPr>
            </w:pPr>
            <w:r w:rsidRPr="00273B33">
              <w:rPr>
                <w:noProof/>
                <w:lang w:val="en-GB" w:eastAsia="en-GB"/>
              </w:rPr>
              <mc:AlternateContent>
                <mc:Choice Requires="wpg">
                  <w:drawing>
                    <wp:anchor distT="0" distB="0" distL="114300" distR="114300" simplePos="0" relativeHeight="251658253"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7A189F55" id="Group 258" o:spid="_x0000_s1026" style="position:absolute;margin-left:1.5pt;margin-top:2.2pt;width:14.35pt;height:17.8pt;z-index:251658253" coordsize="182847,22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">
                      <v:shape id="Freeform 29" o:spid="_x0000_s1027" style="position:absolute;left:123825;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path="m32,64c50,64,64,49,64,32,64,14,50,,32,,15,,,14,,32,,49,15,64,32,64xm32,21v6,,11,5,11,11c43,38,38,42,32,42,26,42,22,38,22,32v,-6,4,-11,10,-11xe" fillcolor="#86bc25 [3204]" stroked="f">
                        <v:path arrowok="t" o:connecttype="custom" o:connectlocs="23313,45540;46626,22770;23313,0;0,22770;23313,45540;23313,14943;31327,22770;23313,29886;16028,22770;23313,14943" o:connectangles="0,0,0,0,0,0,0,0,0,0"/>
                        <o:lock v:ext="edit" verticies="t"/>
                      </v:shape>
                      <v:group id="Group 257" o:spid="_x0000_s1028" style="position:absolute;top:57150;width:182847;height:169150" coordsize="182847,16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o:spid="_x0000_s1029" style="position:absolute;left:104775;width:78072;height:169150;visibility:visible;mso-wrap-style:square;v-text-anchor:top" coordsize="1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path="m74,8c73,3,69,,64,,43,,43,,43,,38,,34,3,32,8,,136,,136,,136v,3,,7,2,9c4,148,7,149,11,149v10,,10,,10,c21,224,21,224,21,224v,6,5,11,11,11c38,235,43,230,43,224v,-75,,-75,,-75c64,149,64,149,64,149v,75,,75,,75c64,230,69,235,75,235v6,,10,-5,10,-11c85,149,85,149,85,149v11,,11,,11,c99,149,102,148,104,145v2,-2,3,-6,2,-9l74,8xm51,21v5,,5,,5,c82,128,82,128,82,128v-58,,-58,,-58,l51,21xe" fillcolor="#86bc25 [3204]" stroked="f">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o:spid="_x0000_s1030" style="position:absolute;width:76987;height:169150;visibility:visible;mso-wrap-style:square;v-text-anchor:top" coordsize="10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path="m96,c10,,10,,10,,4,,,5,,11,,117,,117,,117v,6,4,11,10,11c21,128,21,128,21,128v,96,,96,,96c21,230,26,235,32,235v6,,10,-5,10,-11c42,128,42,128,42,128v22,,22,,22,c64,224,64,224,64,224v,6,4,11,10,11c80,235,85,230,85,224v,-96,,-96,,-96c96,128,96,128,96,128v6,,10,-5,10,-11c106,11,106,11,106,11,106,5,102,,96,xm85,107v-64,,-64,,-64,c21,21,21,21,21,21v64,,64,,64,l85,107xe" fillcolor="#86bc25 [3204]" stroked="f">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o:spid="_x0000_s1031" style="position:absolute;left:19050;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path="m32,64c50,64,64,49,64,32,64,14,50,,32,,14,,,14,,32,,49,14,64,32,64xm32,21v6,,11,5,11,11c43,38,38,42,32,42,26,42,21,38,21,32v,-6,5,-11,11,-11xe" fillcolor="#86bc25 [3204]" stroked="f">
                        <v:path arrowok="t" o:connecttype="custom" o:connectlocs="23313,45540;46626,22770;23313,0;0,22770;23313,45540;23313,14943;31327,22770;23313,29886;15299,22770;23313,14943" o:connectangles="0,0,0,0,0,0,0,0,0,0"/>
                        <o:lock v:ext="edit" verticies="t"/>
                      </v:shape>
                    </v:group>
                  </w:pict>
                </mc:Fallback>
              </mc:AlternateContent>
            </w:r>
          </w:p>
        </w:tc>
        <w:tc>
          <w:tcPr>
            <w:tcW w:w="3919" w:type="dxa"/>
            <w:tcBorders>
              <w:top w:val="dashed" w:sz="18" w:space="0" w:color="7F7F7F" w:themeColor="text1" w:themeTint="80"/>
              <w:bottom w:val="dashed" w:sz="18" w:space="0" w:color="7F7F7F" w:themeColor="text1" w:themeTint="80"/>
            </w:tcBorders>
          </w:tcPr>
          <w:p w14:paraId="56E5DCC7" w14:textId="4F05F4E0" w:rsidR="00C854DF" w:rsidRPr="00CE4204" w:rsidRDefault="00C854DF" w:rsidP="00314EB3">
            <w:pPr>
              <w:spacing w:after="0"/>
              <w:jc w:val="left"/>
              <w:rPr>
                <w:b/>
                <w:lang w:val="en-GB"/>
              </w:rPr>
            </w:pPr>
            <w:r w:rsidRPr="00CE4204">
              <w:rPr>
                <w:b/>
                <w:lang w:val="en-GB"/>
              </w:rPr>
              <w:t>Human resources:</w:t>
            </w:r>
            <w:r w:rsidR="00D909AD" w:rsidRPr="00CE4204">
              <w:rPr>
                <w:b/>
                <w:lang w:val="en-GB"/>
              </w:rPr>
              <w:t xml:space="preserve"> </w:t>
            </w:r>
            <w:r w:rsidR="00F868E8" w:rsidRPr="00CE4204">
              <w:rPr>
                <w:lang w:val="en-GB"/>
              </w:rPr>
              <w:t xml:space="preserve">Project implemented by </w:t>
            </w:r>
            <w:r w:rsidR="00F868E8" w:rsidRPr="00CE4204">
              <w:rPr>
                <w:b/>
                <w:lang w:val="en-GB"/>
              </w:rPr>
              <w:t>EBRD and 3 IT/consulting contractors</w:t>
            </w:r>
            <w:r w:rsidR="00314EB3" w:rsidRPr="00CE4204">
              <w:rPr>
                <w:lang w:val="en-GB"/>
              </w:rPr>
              <w:t>, providing</w:t>
            </w:r>
            <w:r w:rsidR="00F868E8" w:rsidRPr="00CE4204">
              <w:rPr>
                <w:lang w:val="en-GB"/>
              </w:rPr>
              <w:t xml:space="preserve"> expertise in </w:t>
            </w:r>
            <w:r w:rsidR="00E75AFF" w:rsidRPr="00CE4204">
              <w:rPr>
                <w:lang w:val="en-GB"/>
              </w:rPr>
              <w:t xml:space="preserve">risk management and auditing methodologies data analysis </w:t>
            </w:r>
            <w:r w:rsidR="00F868E8" w:rsidRPr="00CE4204">
              <w:rPr>
                <w:lang w:val="en-GB"/>
              </w:rPr>
              <w:t>software</w:t>
            </w:r>
            <w:r w:rsidR="00E75AFF" w:rsidRPr="00CE4204">
              <w:rPr>
                <w:lang w:val="en-GB"/>
              </w:rPr>
              <w:t xml:space="preserve"> and</w:t>
            </w:r>
            <w:r w:rsidR="00F868E8" w:rsidRPr="00CE4204">
              <w:rPr>
                <w:lang w:val="en-GB"/>
              </w:rPr>
              <w:t xml:space="preserve"> web applications.</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CE4204" w:rsidRDefault="00C854DF" w:rsidP="00C854DF">
            <w:pPr>
              <w:spacing w:after="0"/>
              <w:jc w:val="left"/>
              <w:rPr>
                <w:lang w:val="en-GB" w:eastAsia="en-GB"/>
              </w:rPr>
            </w:pPr>
            <w:r w:rsidRPr="00273B33">
              <w:rPr>
                <w:noProof/>
                <w:lang w:val="en-GB" w:eastAsia="en-GB"/>
              </w:rPr>
              <mc:AlternateContent>
                <mc:Choice Requires="wps">
                  <w:drawing>
                    <wp:anchor distT="0" distB="0" distL="114300" distR="114300" simplePos="0" relativeHeight="251658247"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07FF60F8" id="Freeform 863" o:spid="_x0000_s1026" style="position:absolute;margin-left:-.3pt;margin-top:-.3pt;width:13.3pt;height:17.7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23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" path="m11,313c5,313,,309,,303,,47,,47,,47,,43,2,40,5,38,29,21,86,,125,39v36,36,93,-1,93,-1c222,36,226,35,229,37v4,2,6,6,6,10c235,185,235,185,235,185v,4,-2,7,-5,9c205,211,148,231,110,193,79,162,36,183,22,191v,112,,112,,112c22,309,17,313,11,313xm70,155v19,,39,6,55,23c155,207,199,187,214,179v,-114,,-114,,-114c185,78,142,86,110,54,80,24,36,45,22,53v,114,,114,,114c35,161,53,155,70,155xe" fillcolor="#86bc25 [3204]" stroked="f">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3" w:type="dxa"/>
            <w:tcBorders>
              <w:top w:val="dashed" w:sz="18" w:space="0" w:color="7F7F7F" w:themeColor="text1" w:themeTint="80"/>
            </w:tcBorders>
          </w:tcPr>
          <w:p w14:paraId="64DFD567" w14:textId="137FF611" w:rsidR="00C854DF" w:rsidRPr="00CE4204" w:rsidRDefault="00C854DF" w:rsidP="00D909AD">
            <w:pPr>
              <w:spacing w:after="0"/>
              <w:jc w:val="left"/>
              <w:rPr>
                <w:b/>
                <w:lang w:val="en-GB"/>
              </w:rPr>
            </w:pPr>
            <w:r w:rsidRPr="00CE4204">
              <w:rPr>
                <w:b/>
                <w:lang w:val="en-GB"/>
              </w:rPr>
              <w:t>Risks:</w:t>
            </w:r>
            <w:r w:rsidR="00D909AD" w:rsidRPr="00CE4204">
              <w:rPr>
                <w:b/>
                <w:lang w:val="en-GB"/>
              </w:rPr>
              <w:t xml:space="preserve"> </w:t>
            </w:r>
            <w:r w:rsidR="00D909AD" w:rsidRPr="00CE4204">
              <w:rPr>
                <w:lang w:val="en-GB"/>
              </w:rPr>
              <w:t xml:space="preserve">Gaining adequate </w:t>
            </w:r>
            <w:r w:rsidR="00D909AD" w:rsidRPr="00CE4204">
              <w:rPr>
                <w:b/>
                <w:lang w:val="en-GB"/>
              </w:rPr>
              <w:t>access to public procurement data and systems</w:t>
            </w:r>
            <w:r w:rsidR="00D909AD" w:rsidRPr="00CE4204">
              <w:rPr>
                <w:lang w:val="en-GB"/>
              </w:rPr>
              <w:t xml:space="preserve"> required for the project, together with the expertise to understand these systems. Potential for political blocks to the project.</w:t>
            </w:r>
          </w:p>
        </w:tc>
      </w:tr>
      <w:tr w:rsidR="00C854DF" w:rsidRPr="00CE4204" w14:paraId="7D49315F" w14:textId="77777777" w:rsidTr="00177073">
        <w:trPr>
          <w:trHeight w:val="510"/>
        </w:trPr>
        <w:tc>
          <w:tcPr>
            <w:tcW w:w="534" w:type="dxa"/>
            <w:tcBorders>
              <w:top w:val="dashed" w:sz="18" w:space="0" w:color="7F7F7F" w:themeColor="text1" w:themeTint="80"/>
            </w:tcBorders>
          </w:tcPr>
          <w:p w14:paraId="2A9D934B" w14:textId="272F19AE" w:rsidR="00C854DF" w:rsidRPr="00CE4204" w:rsidRDefault="00C854DF" w:rsidP="00C854DF">
            <w:pPr>
              <w:spacing w:after="0"/>
              <w:jc w:val="left"/>
              <w:rPr>
                <w:lang w:val="en-GB" w:eastAsia="en-GB"/>
              </w:rPr>
            </w:pPr>
            <w:r w:rsidRPr="00273B33">
              <w:rPr>
                <w:noProof/>
                <w:lang w:val="en-GB" w:eastAsia="en-GB"/>
              </w:rPr>
              <mc:AlternateContent>
                <mc:Choice Requires="wps">
                  <w:drawing>
                    <wp:anchor distT="0" distB="0" distL="114300" distR="114300" simplePos="0" relativeHeight="251658248"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1BDBB9EA" id="Freeform 26" o:spid="_x0000_s1026" style="position:absolute;margin-left:-.75pt;margin-top:2.65pt;width:18.1pt;height:18.1pt;z-index:251658248;visibility:visible;mso-wrap-style:square;mso-wrap-distance-left:9pt;mso-wrap-distance-top:0;mso-wrap-distance-right:9pt;mso-wrap-distance-bottom:0;mso-position-horizontal:absolute;mso-position-horizontal-relative:text;mso-position-vertical:absolute;mso-position-vertical-relative:text;v-text-anchor:top" coordsize="3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" path="m309,150v-138,,-138,,-138,c171,11,171,11,171,11,171,5,166,,160,v-6,,-11,5,-11,11c149,150,149,150,149,150v-138,,-138,,-138,c5,150,,154,,160v,6,5,11,11,11c149,171,149,171,149,171v,139,,139,,139c149,316,154,320,160,320v6,,11,-4,11,-10c171,171,171,171,171,171v138,,138,,138,c315,171,320,166,320,160v,-6,-5,-10,-11,-10xe" fillcolor="#86bc25 [3204]" stroked="f">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2E65CC2D" w14:textId="51170D9B" w:rsidR="00154089" w:rsidRPr="00CE4204" w:rsidRDefault="00C854DF" w:rsidP="00154089">
            <w:pPr>
              <w:tabs>
                <w:tab w:val="left" w:pos="3255"/>
              </w:tabs>
              <w:spacing w:after="0"/>
              <w:rPr>
                <w:lang w:val="en-GB"/>
              </w:rPr>
            </w:pPr>
            <w:r w:rsidRPr="00CE4204">
              <w:rPr>
                <w:b/>
                <w:lang w:val="en-GB"/>
              </w:rPr>
              <w:t xml:space="preserve">Other requirements: </w:t>
            </w:r>
            <w:r w:rsidR="00F868E8" w:rsidRPr="00CE4204">
              <w:rPr>
                <w:lang w:val="en-GB"/>
              </w:rPr>
              <w:t xml:space="preserve">The project requires </w:t>
            </w:r>
            <w:r w:rsidR="001F5830" w:rsidRPr="00CE4204">
              <w:rPr>
                <w:lang w:val="en-GB"/>
              </w:rPr>
              <w:t>the extraction and then transformation of data</w:t>
            </w:r>
            <w:r w:rsidR="001F5830" w:rsidRPr="00CE4204">
              <w:rPr>
                <w:b/>
                <w:lang w:val="en-GB"/>
              </w:rPr>
              <w:t xml:space="preserve"> from </w:t>
            </w:r>
            <w:r w:rsidR="000224E6" w:rsidRPr="00CE4204">
              <w:rPr>
                <w:b/>
                <w:lang w:val="en-GB"/>
              </w:rPr>
              <w:t xml:space="preserve">the </w:t>
            </w:r>
            <w:r w:rsidR="00F868E8" w:rsidRPr="00CE4204">
              <w:rPr>
                <w:b/>
                <w:lang w:val="en-GB"/>
              </w:rPr>
              <w:t>existing digital procurement platforms</w:t>
            </w:r>
            <w:r w:rsidR="001F5830" w:rsidRPr="00CE4204">
              <w:rPr>
                <w:b/>
                <w:lang w:val="en-GB"/>
              </w:rPr>
              <w:t>.</w:t>
            </w:r>
            <w:r w:rsidR="00F868E8" w:rsidRPr="00CE4204">
              <w:rPr>
                <w:lang w:val="en-GB"/>
              </w:rPr>
              <w:t xml:space="preserve"> </w:t>
            </w:r>
            <w:r w:rsidR="00C601AF" w:rsidRPr="00CE4204">
              <w:rPr>
                <w:lang w:val="en-GB"/>
              </w:rPr>
              <w:t xml:space="preserve">Other open </w:t>
            </w:r>
            <w:r w:rsidR="00B17F3D" w:rsidRPr="00CE4204">
              <w:rPr>
                <w:lang w:val="en-GB"/>
              </w:rPr>
              <w:t xml:space="preserve">government </w:t>
            </w:r>
            <w:r w:rsidR="00C601AF" w:rsidRPr="00CE4204">
              <w:rPr>
                <w:lang w:val="en-GB"/>
              </w:rPr>
              <w:t xml:space="preserve">data sources can support more </w:t>
            </w:r>
            <w:r w:rsidR="00B17F3D" w:rsidRPr="00CE4204">
              <w:rPr>
                <w:lang w:val="en-GB"/>
              </w:rPr>
              <w:t xml:space="preserve">precise analysis. </w:t>
            </w:r>
            <w:r w:rsidR="00A947C9" w:rsidRPr="00CE4204">
              <w:rPr>
                <w:lang w:val="en-GB"/>
              </w:rPr>
              <w:t>A s</w:t>
            </w:r>
            <w:r w:rsidR="00F868E8" w:rsidRPr="00CE4204">
              <w:rPr>
                <w:lang w:val="en-GB"/>
              </w:rPr>
              <w:t xml:space="preserve">imilar project can be implemented </w:t>
            </w:r>
            <w:r w:rsidR="00EC3CA5" w:rsidRPr="00CE4204">
              <w:rPr>
                <w:lang w:val="en-GB"/>
              </w:rPr>
              <w:t xml:space="preserve">in other jurisdictions </w:t>
            </w:r>
            <w:r w:rsidR="00F868E8" w:rsidRPr="00CE4204">
              <w:rPr>
                <w:lang w:val="en-GB"/>
              </w:rPr>
              <w:t>building on a wide range (in terms of quality and type</w:t>
            </w:r>
            <w:r w:rsidR="001F5830" w:rsidRPr="00CE4204">
              <w:rPr>
                <w:lang w:val="en-GB"/>
              </w:rPr>
              <w:t>s of data</w:t>
            </w:r>
            <w:r w:rsidR="00F868E8" w:rsidRPr="00CE4204">
              <w:rPr>
                <w:lang w:val="en-GB"/>
              </w:rPr>
              <w:t xml:space="preserve">) of </w:t>
            </w:r>
            <w:r w:rsidR="001F5830" w:rsidRPr="00CE4204">
              <w:rPr>
                <w:lang w:val="en-GB"/>
              </w:rPr>
              <w:t xml:space="preserve">digital </w:t>
            </w:r>
            <w:r w:rsidR="00F868E8" w:rsidRPr="00CE4204">
              <w:rPr>
                <w:lang w:val="en-GB"/>
              </w:rPr>
              <w:t>procurement platforms</w:t>
            </w:r>
            <w:r w:rsidR="00B17F3D" w:rsidRPr="00CE4204">
              <w:rPr>
                <w:lang w:val="en-GB"/>
              </w:rPr>
              <w:t xml:space="preserve"> and open government data sources</w:t>
            </w:r>
            <w:r w:rsidR="00F868E8" w:rsidRPr="00CE4204">
              <w:rPr>
                <w:lang w:val="en-GB"/>
              </w:rPr>
              <w:t>.</w:t>
            </w:r>
            <w:r w:rsidR="00154089" w:rsidRPr="00CE4204">
              <w:rPr>
                <w:lang w:val="en-GB"/>
              </w:rPr>
              <w:t xml:space="preserve"> </w:t>
            </w:r>
          </w:p>
          <w:p w14:paraId="7A287624" w14:textId="141B66CE" w:rsidR="00C854DF" w:rsidRPr="00CE4204" w:rsidRDefault="00154089" w:rsidP="00154089">
            <w:pPr>
              <w:tabs>
                <w:tab w:val="left" w:pos="3255"/>
              </w:tabs>
              <w:spacing w:after="0"/>
              <w:rPr>
                <w:b/>
                <w:lang w:val="en-GB"/>
              </w:rPr>
            </w:pPr>
            <w:r w:rsidRPr="00CE4204">
              <w:rPr>
                <w:lang w:val="en-GB"/>
              </w:rPr>
              <w:t xml:space="preserve">In addition, to ensure that </w:t>
            </w:r>
            <w:r w:rsidR="001F5830" w:rsidRPr="00CE4204">
              <w:rPr>
                <w:lang w:val="en-GB"/>
              </w:rPr>
              <w:t>the</w:t>
            </w:r>
            <w:r w:rsidR="00E14847" w:rsidRPr="00CE4204">
              <w:rPr>
                <w:lang w:val="en-GB"/>
              </w:rPr>
              <w:t xml:space="preserve"> </w:t>
            </w:r>
            <w:r w:rsidRPr="00CE4204">
              <w:rPr>
                <w:b/>
                <w:bCs/>
                <w:lang w:val="en-GB"/>
              </w:rPr>
              <w:t xml:space="preserve">set of risk indicator is targeting the </w:t>
            </w:r>
            <w:r w:rsidR="001F5830" w:rsidRPr="00CE4204">
              <w:rPr>
                <w:b/>
                <w:bCs/>
                <w:lang w:val="en-GB"/>
              </w:rPr>
              <w:t xml:space="preserve">significant risks in </w:t>
            </w:r>
            <w:r w:rsidRPr="00CE4204">
              <w:rPr>
                <w:b/>
                <w:bCs/>
                <w:lang w:val="en-GB"/>
              </w:rPr>
              <w:t>public procurement</w:t>
            </w:r>
            <w:r w:rsidRPr="00CE4204">
              <w:rPr>
                <w:lang w:val="en-GB"/>
              </w:rPr>
              <w:t xml:space="preserve">, clear risk management frameworks, strategies and implementation plans according to relevant international standards should be in place.  </w:t>
            </w:r>
          </w:p>
        </w:tc>
      </w:tr>
      <w:tr w:rsidR="00C854DF" w:rsidRPr="00CE4204" w14:paraId="734AB5BA" w14:textId="77777777" w:rsidTr="00DC2B2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CE4204" w:rsidRDefault="00C854DF" w:rsidP="00C854DF">
            <w:pPr>
              <w:spacing w:after="0"/>
              <w:jc w:val="left"/>
              <w:rPr>
                <w:lang w:val="en-GB"/>
              </w:rPr>
            </w:pPr>
            <w:r w:rsidRPr="00273B33">
              <w:rPr>
                <w:noProof/>
                <w:lang w:val="en-GB" w:eastAsia="en-GB"/>
              </w:rPr>
              <mc:AlternateContent>
                <mc:Choice Requires="wps">
                  <w:drawing>
                    <wp:anchor distT="0" distB="0" distL="114300" distR="114300" simplePos="0" relativeHeight="251658249"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shape w14:anchorId="045E72E6" id="Freeform 4" o:spid="_x0000_s1026" style="position:absolute;margin-left:-1.05pt;margin-top:-.75pt;width:15.65pt;height:16.8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"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fillcolor="#86bc25 [3204]" stroked="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3919" w:type="dxa"/>
            <w:tcBorders>
              <w:top w:val="dashed" w:sz="18" w:space="0" w:color="7F7F7F" w:themeColor="text1" w:themeTint="80"/>
              <w:bottom w:val="dashed" w:sz="18" w:space="0" w:color="7F7F7F" w:themeColor="text1" w:themeTint="80"/>
            </w:tcBorders>
          </w:tcPr>
          <w:p w14:paraId="6A3687E7" w14:textId="348F6D33" w:rsidR="00C854DF" w:rsidRPr="00CE4204" w:rsidRDefault="00C854DF" w:rsidP="00C854DF">
            <w:pPr>
              <w:spacing w:after="0"/>
              <w:jc w:val="left"/>
              <w:rPr>
                <w:lang w:val="en-GB"/>
              </w:rPr>
            </w:pPr>
            <w:r w:rsidRPr="00CE4204">
              <w:rPr>
                <w:b/>
                <w:lang w:val="en-GB"/>
              </w:rPr>
              <w:t>Project timeline</w:t>
            </w:r>
            <w:r w:rsidRPr="00CE4204">
              <w:rPr>
                <w:lang w:val="en-GB"/>
              </w:rPr>
              <w:t xml:space="preserve">: </w:t>
            </w:r>
            <w:r w:rsidR="00373E64" w:rsidRPr="00CE4204">
              <w:rPr>
                <w:lang w:val="en-GB"/>
              </w:rPr>
              <w:t>Feb</w:t>
            </w:r>
            <w:r w:rsidR="00F868E8" w:rsidRPr="00CE4204">
              <w:rPr>
                <w:lang w:val="en-GB"/>
              </w:rPr>
              <w:t xml:space="preserve"> 201</w:t>
            </w:r>
            <w:r w:rsidR="00373E64" w:rsidRPr="00CE4204">
              <w:rPr>
                <w:lang w:val="en-GB"/>
              </w:rPr>
              <w:t>8</w:t>
            </w:r>
            <w:r w:rsidR="00F868E8" w:rsidRPr="00CE4204">
              <w:rPr>
                <w:lang w:val="en-GB"/>
              </w:rPr>
              <w:t xml:space="preserve"> – </w:t>
            </w:r>
            <w:r w:rsidR="00373E64" w:rsidRPr="00CE4204">
              <w:rPr>
                <w:lang w:val="en-GB"/>
              </w:rPr>
              <w:t>June</w:t>
            </w:r>
            <w:r w:rsidR="00F868E8" w:rsidRPr="00CE4204">
              <w:rPr>
                <w:lang w:val="en-GB"/>
              </w:rPr>
              <w:t xml:space="preserve"> 201</w:t>
            </w:r>
            <w:r w:rsidR="00373E64" w:rsidRPr="00CE4204">
              <w:rPr>
                <w:lang w:val="en-GB"/>
              </w:rPr>
              <w:t>9</w:t>
            </w:r>
          </w:p>
        </w:tc>
        <w:tc>
          <w:tcPr>
            <w:tcW w:w="504" w:type="dxa"/>
            <w:tcBorders>
              <w:bottom w:val="dashed" w:sz="18" w:space="0" w:color="7F7F7F" w:themeColor="text1" w:themeTint="80"/>
            </w:tcBorders>
          </w:tcPr>
          <w:p w14:paraId="4908A766" w14:textId="77777777" w:rsidR="00C854DF" w:rsidRPr="00CE4204" w:rsidRDefault="00C854DF" w:rsidP="00C854DF">
            <w:pPr>
              <w:spacing w:after="0"/>
              <w:jc w:val="left"/>
              <w:rPr>
                <w:lang w:val="en-GB"/>
              </w:rPr>
            </w:pPr>
            <w:r w:rsidRPr="00273B33">
              <w:rPr>
                <w:b/>
                <w:noProof/>
                <w:lang w:val="en-GB" w:eastAsia="en-GB"/>
              </w:rPr>
              <mc:AlternateContent>
                <mc:Choice Requires="wps">
                  <w:drawing>
                    <wp:anchor distT="0" distB="0" distL="114300" distR="114300" simplePos="0" relativeHeight="251658250"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0ACE938" id="Freeform 262" o:spid="_x0000_s1026" style="position:absolute;margin-left:-1.6pt;margin-top:.25pt;width:17.05pt;height:14.5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0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"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fillcolor="#86bc25 [3204]" stroked="f">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3" w:type="dxa"/>
            <w:tcBorders>
              <w:bottom w:val="dashed" w:sz="18" w:space="0" w:color="7F7F7F" w:themeColor="text1" w:themeTint="80"/>
            </w:tcBorders>
          </w:tcPr>
          <w:p w14:paraId="6C0ABEE8" w14:textId="187160D7" w:rsidR="00C854DF" w:rsidRPr="00CE4204" w:rsidRDefault="00C854DF" w:rsidP="00C854DF">
            <w:pPr>
              <w:spacing w:after="0"/>
              <w:jc w:val="left"/>
              <w:rPr>
                <w:lang w:val="en-GB"/>
              </w:rPr>
            </w:pPr>
            <w:r w:rsidRPr="00CE4204">
              <w:rPr>
                <w:b/>
                <w:lang w:val="en-GB"/>
              </w:rPr>
              <w:t xml:space="preserve">Project status: </w:t>
            </w:r>
            <w:r w:rsidR="00F868E8" w:rsidRPr="00CE4204">
              <w:rPr>
                <w:lang w:val="en-GB"/>
              </w:rPr>
              <w:t>Fully deployed</w:t>
            </w:r>
          </w:p>
        </w:tc>
      </w:tr>
      <w:tr w:rsidR="00C854DF" w:rsidRPr="00CE4204" w14:paraId="2A6E1E66" w14:textId="77777777" w:rsidTr="00DC2B29">
        <w:trPr>
          <w:trHeight w:val="340"/>
        </w:trPr>
        <w:tc>
          <w:tcPr>
            <w:tcW w:w="534" w:type="dxa"/>
            <w:tcBorders>
              <w:top w:val="dashed" w:sz="18" w:space="0" w:color="7F7F7F" w:themeColor="text1" w:themeTint="80"/>
            </w:tcBorders>
          </w:tcPr>
          <w:p w14:paraId="2405599E" w14:textId="77777777" w:rsidR="00C854DF" w:rsidRPr="00CE4204" w:rsidRDefault="00C854DF" w:rsidP="00C854DF">
            <w:pPr>
              <w:spacing w:after="0"/>
              <w:jc w:val="left"/>
              <w:rPr>
                <w:lang w:val="en-GB" w:eastAsia="en-GB"/>
              </w:rPr>
            </w:pPr>
            <w:r w:rsidRPr="00273B33">
              <w:rPr>
                <w:noProof/>
                <w:lang w:val="en-GB" w:eastAsia="en-GB"/>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538C32BA" id="Freeform 715" o:spid="_x0000_s1026"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"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fillcolor="#86bc25 [3204]" stroked="f">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3919" w:type="dxa"/>
            <w:tcBorders>
              <w:top w:val="dashed" w:sz="18" w:space="0" w:color="7F7F7F" w:themeColor="text1" w:themeTint="80"/>
            </w:tcBorders>
          </w:tcPr>
          <w:p w14:paraId="7C4BB7E5" w14:textId="4C143F57" w:rsidR="00C854DF" w:rsidRPr="00CE4204" w:rsidRDefault="00C854DF" w:rsidP="00620097">
            <w:pPr>
              <w:spacing w:after="0"/>
              <w:jc w:val="left"/>
              <w:rPr>
                <w:lang w:val="en-GB"/>
              </w:rPr>
            </w:pPr>
            <w:r w:rsidRPr="00CE4204">
              <w:rPr>
                <w:b/>
                <w:lang w:val="en-GB"/>
              </w:rPr>
              <w:t xml:space="preserve">Email: </w:t>
            </w:r>
            <w:r w:rsidR="00620097" w:rsidRPr="00CE4204">
              <w:rPr>
                <w:lang w:val="en-GB"/>
              </w:rPr>
              <w:t>NiewiadE@ebrd.com</w:t>
            </w:r>
          </w:p>
        </w:tc>
        <w:tc>
          <w:tcPr>
            <w:tcW w:w="504" w:type="dxa"/>
            <w:tcBorders>
              <w:top w:val="dashed" w:sz="18" w:space="0" w:color="7F7F7F" w:themeColor="text1" w:themeTint="80"/>
            </w:tcBorders>
          </w:tcPr>
          <w:p w14:paraId="7FDAC08D" w14:textId="77777777" w:rsidR="00C854DF" w:rsidRPr="00CE4204" w:rsidRDefault="00C854DF" w:rsidP="00C854DF">
            <w:pPr>
              <w:spacing w:after="0"/>
              <w:jc w:val="left"/>
              <w:rPr>
                <w:b/>
                <w:lang w:val="en-GB"/>
              </w:rPr>
            </w:pPr>
            <w:r w:rsidRPr="00273B33">
              <w:rPr>
                <w:noProof/>
                <w:lang w:val="en-GB" w:eastAsia="en-GB"/>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1345EDA" id="Freeform 943" o:spid="_x0000_s1026"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"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fillcolor="#86bc25 [3204]" stroked="f">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3" w:type="dxa"/>
            <w:tcBorders>
              <w:top w:val="dashed" w:sz="18" w:space="0" w:color="7F7F7F" w:themeColor="text1" w:themeTint="80"/>
            </w:tcBorders>
          </w:tcPr>
          <w:p w14:paraId="0619E4E0" w14:textId="50EA6C95" w:rsidR="00C854DF" w:rsidRPr="00CE4204" w:rsidRDefault="00C854DF" w:rsidP="00C854DF">
            <w:pPr>
              <w:spacing w:after="0"/>
              <w:jc w:val="left"/>
              <w:rPr>
                <w:b/>
                <w:lang w:val="en-GB"/>
              </w:rPr>
            </w:pPr>
            <w:r w:rsidRPr="00CE4204">
              <w:rPr>
                <w:b/>
                <w:lang w:val="en-GB"/>
              </w:rPr>
              <w:t xml:space="preserve">Website: </w:t>
            </w:r>
            <w:hyperlink r:id="rId12" w:history="1">
              <w:r w:rsidR="002720B0" w:rsidRPr="00CE4204">
                <w:rPr>
                  <w:rStyle w:val="Hyperlink"/>
                  <w:lang w:val="en-GB"/>
                </w:rPr>
                <w:t>n/a</w:t>
              </w:r>
            </w:hyperlink>
          </w:p>
        </w:tc>
      </w:tr>
    </w:tbl>
    <w:p w14:paraId="78A79676" w14:textId="38D22871" w:rsidR="00996A92" w:rsidRPr="00CE4204" w:rsidRDefault="00E720F9" w:rsidP="00996A92">
      <w:pPr>
        <w:pStyle w:val="Heading4"/>
      </w:pPr>
      <w:r w:rsidRPr="00CE4204">
        <w:t>Context and p</w:t>
      </w:r>
      <w:r w:rsidR="001C2330" w:rsidRPr="00CE4204">
        <w:t>roblem statement</w:t>
      </w:r>
    </w:p>
    <w:p w14:paraId="472F57C3" w14:textId="5B88D12D" w:rsidR="006D4A01" w:rsidRPr="00CE4204" w:rsidRDefault="006D4A01" w:rsidP="00996A92">
      <w:pPr>
        <w:rPr>
          <w:lang w:val="en-GB"/>
        </w:rPr>
      </w:pPr>
      <w:r w:rsidRPr="00CE4204">
        <w:rPr>
          <w:lang w:val="en-GB"/>
        </w:rPr>
        <w:t xml:space="preserve">Several countries </w:t>
      </w:r>
      <w:r w:rsidR="002B0595" w:rsidRPr="00CE4204">
        <w:rPr>
          <w:lang w:val="en-GB"/>
        </w:rPr>
        <w:t xml:space="preserve">including the Kyrgyz Republic </w:t>
      </w:r>
      <w:r w:rsidRPr="00CE4204">
        <w:rPr>
          <w:lang w:val="en-GB"/>
        </w:rPr>
        <w:t xml:space="preserve">in the EBRD region have introduced eProcurement as part of their </w:t>
      </w:r>
      <w:r w:rsidR="000224E6" w:rsidRPr="00CE4204">
        <w:rPr>
          <w:lang w:val="en-GB"/>
        </w:rPr>
        <w:t xml:space="preserve">public procurement and </w:t>
      </w:r>
      <w:r w:rsidRPr="00CE4204">
        <w:rPr>
          <w:lang w:val="en-GB"/>
        </w:rPr>
        <w:t>anti-corruption reform agendas</w:t>
      </w:r>
      <w:r w:rsidR="002B0595" w:rsidRPr="00CE4204">
        <w:rPr>
          <w:lang w:val="en-GB"/>
        </w:rPr>
        <w:t>.</w:t>
      </w:r>
      <w:r w:rsidRPr="00CE4204">
        <w:rPr>
          <w:lang w:val="en-GB"/>
        </w:rPr>
        <w:t xml:space="preserve"> </w:t>
      </w:r>
      <w:r w:rsidR="002B0595" w:rsidRPr="00CE4204">
        <w:rPr>
          <w:lang w:val="en-GB"/>
        </w:rPr>
        <w:t>The i</w:t>
      </w:r>
      <w:r w:rsidRPr="00CE4204">
        <w:rPr>
          <w:lang w:val="en-GB"/>
        </w:rPr>
        <w:t>ntroduc</w:t>
      </w:r>
      <w:r w:rsidR="002B0595" w:rsidRPr="00CE4204">
        <w:rPr>
          <w:lang w:val="en-GB"/>
        </w:rPr>
        <w:t xml:space="preserve">tion of </w:t>
      </w:r>
      <w:r w:rsidRPr="00CE4204">
        <w:rPr>
          <w:lang w:val="en-GB"/>
        </w:rPr>
        <w:t>eProcurement requires revis</w:t>
      </w:r>
      <w:r w:rsidR="002B0595" w:rsidRPr="00CE4204">
        <w:rPr>
          <w:lang w:val="en-GB"/>
        </w:rPr>
        <w:t xml:space="preserve">ion to </w:t>
      </w:r>
      <w:r w:rsidRPr="00CE4204">
        <w:rPr>
          <w:lang w:val="en-GB"/>
        </w:rPr>
        <w:t xml:space="preserve"> the approach to monitoring and audit of procurement procedures, to fit new regulatory structures and legal and institutional framework</w:t>
      </w:r>
      <w:r w:rsidR="002B0595" w:rsidRPr="00CE4204">
        <w:rPr>
          <w:lang w:val="en-GB"/>
        </w:rPr>
        <w:t>s</w:t>
      </w:r>
      <w:r w:rsidRPr="00CE4204">
        <w:rPr>
          <w:lang w:val="en-GB"/>
        </w:rPr>
        <w:t xml:space="preserve"> incorporated in the e</w:t>
      </w:r>
      <w:r w:rsidR="000224E6" w:rsidRPr="00CE4204">
        <w:rPr>
          <w:lang w:val="en-GB"/>
        </w:rPr>
        <w:t>P</w:t>
      </w:r>
      <w:r w:rsidRPr="00CE4204">
        <w:rPr>
          <w:lang w:val="en-GB"/>
        </w:rPr>
        <w:t>rocurement system.</w:t>
      </w:r>
    </w:p>
    <w:p w14:paraId="444B9067" w14:textId="16A6E4FC" w:rsidR="006D4A01" w:rsidRPr="00CE4204" w:rsidRDefault="006D4A01" w:rsidP="006D4A01">
      <w:pPr>
        <w:rPr>
          <w:lang w:val="en-GB"/>
        </w:rPr>
      </w:pPr>
      <w:r w:rsidRPr="00CE4204">
        <w:rPr>
          <w:lang w:val="en-GB"/>
        </w:rPr>
        <w:t xml:space="preserve">Auditing procurement procedures conducted electronically requires a distinctly different approach from auditing manual, paper-based public procurement process. First, a data-driven audit methodology based on indicators </w:t>
      </w:r>
      <w:r w:rsidR="002C6E06" w:rsidRPr="00CE4204">
        <w:rPr>
          <w:lang w:val="en-GB"/>
        </w:rPr>
        <w:t>must</w:t>
      </w:r>
      <w:r w:rsidRPr="00CE4204">
        <w:rPr>
          <w:lang w:val="en-GB"/>
        </w:rPr>
        <w:t xml:space="preserve"> be established. Second, a standard for automatic electronic data collection from eProcurement systems used for transactions needs to be developed. Third, when appropriate transaction data is extracted from </w:t>
      </w:r>
      <w:r w:rsidR="002B0595" w:rsidRPr="00CE4204">
        <w:rPr>
          <w:lang w:val="en-GB"/>
        </w:rPr>
        <w:t xml:space="preserve">the </w:t>
      </w:r>
      <w:r w:rsidRPr="00CE4204">
        <w:rPr>
          <w:lang w:val="en-GB"/>
        </w:rPr>
        <w:t>eProcurement system</w:t>
      </w:r>
      <w:r w:rsidR="002B0595" w:rsidRPr="00CE4204">
        <w:rPr>
          <w:lang w:val="en-GB"/>
        </w:rPr>
        <w:t>/</w:t>
      </w:r>
      <w:r w:rsidRPr="00CE4204">
        <w:rPr>
          <w:lang w:val="en-GB"/>
        </w:rPr>
        <w:t xml:space="preserve">s, auditors require access to IT tools </w:t>
      </w:r>
      <w:r w:rsidR="002B0595" w:rsidRPr="00CE4204">
        <w:rPr>
          <w:lang w:val="en-GB"/>
        </w:rPr>
        <w:t xml:space="preserve">that </w:t>
      </w:r>
      <w:r w:rsidRPr="00CE4204">
        <w:rPr>
          <w:lang w:val="en-GB"/>
        </w:rPr>
        <w:t>support data processing and compliance and performance analys</w:t>
      </w:r>
      <w:r w:rsidR="002B0595" w:rsidRPr="00CE4204">
        <w:rPr>
          <w:lang w:val="en-GB"/>
        </w:rPr>
        <w:t>i</w:t>
      </w:r>
      <w:r w:rsidRPr="00CE4204">
        <w:rPr>
          <w:lang w:val="en-GB"/>
        </w:rPr>
        <w:t xml:space="preserve">s. Last but not least, auditors need to be trained to work with </w:t>
      </w:r>
      <w:r w:rsidR="00577DE1" w:rsidRPr="00CE4204">
        <w:rPr>
          <w:lang w:val="en-GB"/>
        </w:rPr>
        <w:t xml:space="preserve">the </w:t>
      </w:r>
      <w:r w:rsidRPr="00CE4204">
        <w:rPr>
          <w:lang w:val="en-GB"/>
        </w:rPr>
        <w:t xml:space="preserve">data-driven audit process, to execute their </w:t>
      </w:r>
      <w:r w:rsidR="002B0595" w:rsidRPr="00CE4204">
        <w:rPr>
          <w:lang w:val="en-GB"/>
        </w:rPr>
        <w:t>tasks</w:t>
      </w:r>
      <w:r w:rsidRPr="00CE4204">
        <w:rPr>
          <w:lang w:val="en-GB"/>
        </w:rPr>
        <w:t xml:space="preserve"> accurately</w:t>
      </w:r>
      <w:r w:rsidR="002B0595" w:rsidRPr="00CE4204">
        <w:rPr>
          <w:lang w:val="en-GB"/>
        </w:rPr>
        <w:t xml:space="preserve"> when</w:t>
      </w:r>
      <w:r w:rsidRPr="00CE4204">
        <w:rPr>
          <w:lang w:val="en-GB"/>
        </w:rPr>
        <w:t xml:space="preserve"> </w:t>
      </w:r>
      <w:r w:rsidR="000224E6" w:rsidRPr="00CE4204">
        <w:rPr>
          <w:lang w:val="en-GB"/>
        </w:rPr>
        <w:t>using</w:t>
      </w:r>
      <w:r w:rsidRPr="00CE4204">
        <w:rPr>
          <w:lang w:val="en-GB"/>
        </w:rPr>
        <w:t xml:space="preserve"> </w:t>
      </w:r>
      <w:r w:rsidR="003F233A" w:rsidRPr="00CE4204">
        <w:rPr>
          <w:lang w:val="en-GB"/>
        </w:rPr>
        <w:t xml:space="preserve">the </w:t>
      </w:r>
      <w:r w:rsidRPr="00CE4204">
        <w:rPr>
          <w:lang w:val="en-GB"/>
        </w:rPr>
        <w:t>new methodology, tools and procedures.</w:t>
      </w:r>
    </w:p>
    <w:p w14:paraId="56A2102D" w14:textId="5FEB1B92" w:rsidR="006D4A01" w:rsidRPr="00CE4204" w:rsidRDefault="006D4A01" w:rsidP="00996A92">
      <w:pPr>
        <w:rPr>
          <w:lang w:val="en-GB"/>
        </w:rPr>
      </w:pPr>
      <w:r w:rsidRPr="00CE4204">
        <w:rPr>
          <w:lang w:val="en-GB"/>
        </w:rPr>
        <w:t xml:space="preserve">Therefore, introducing audit procedures for eProcurement tenders requires a careful analysis of </w:t>
      </w:r>
      <w:r w:rsidR="000224E6" w:rsidRPr="00CE4204">
        <w:rPr>
          <w:lang w:val="en-GB"/>
        </w:rPr>
        <w:t xml:space="preserve">the </w:t>
      </w:r>
      <w:r w:rsidRPr="00CE4204">
        <w:rPr>
          <w:lang w:val="en-GB"/>
        </w:rPr>
        <w:t xml:space="preserve">special characteristics of eProcurement procedures that may have an impact on audit procedures, followed by the </w:t>
      </w:r>
      <w:r w:rsidRPr="00CE4204">
        <w:rPr>
          <w:lang w:val="en-GB"/>
        </w:rPr>
        <w:lastRenderedPageBreak/>
        <w:t>development of special standards and a designated methodology that take</w:t>
      </w:r>
      <w:r w:rsidR="002B0595" w:rsidRPr="00CE4204">
        <w:rPr>
          <w:lang w:val="en-GB"/>
        </w:rPr>
        <w:t>s</w:t>
      </w:r>
      <w:r w:rsidRPr="00CE4204">
        <w:rPr>
          <w:lang w:val="en-GB"/>
        </w:rPr>
        <w:t xml:space="preserve"> into consideration the particular features </w:t>
      </w:r>
      <w:r w:rsidR="002B0595" w:rsidRPr="00CE4204">
        <w:rPr>
          <w:lang w:val="en-GB"/>
        </w:rPr>
        <w:t>of</w:t>
      </w:r>
      <w:r w:rsidRPr="00CE4204">
        <w:rPr>
          <w:lang w:val="en-GB"/>
        </w:rPr>
        <w:t xml:space="preserve"> electronic public </w:t>
      </w:r>
      <w:r w:rsidR="000224E6" w:rsidRPr="00CE4204">
        <w:rPr>
          <w:lang w:val="en-GB"/>
        </w:rPr>
        <w:t xml:space="preserve">procurement </w:t>
      </w:r>
      <w:r w:rsidRPr="00CE4204">
        <w:rPr>
          <w:lang w:val="en-GB"/>
        </w:rPr>
        <w:t>tenders.</w:t>
      </w:r>
    </w:p>
    <w:p w14:paraId="2F3D687A" w14:textId="2A1A03A5" w:rsidR="000D5B93" w:rsidRPr="00CE4204" w:rsidRDefault="002B0595" w:rsidP="004400E4">
      <w:pPr>
        <w:rPr>
          <w:lang w:val="en-GB"/>
        </w:rPr>
      </w:pPr>
      <w:r w:rsidRPr="00CE4204">
        <w:rPr>
          <w:lang w:val="en-GB"/>
        </w:rPr>
        <w:t>S</w:t>
      </w:r>
      <w:r w:rsidR="004048ED" w:rsidRPr="00CE4204">
        <w:rPr>
          <w:lang w:val="en-GB"/>
        </w:rPr>
        <w:t xml:space="preserve">everal </w:t>
      </w:r>
      <w:r w:rsidRPr="00CE4204">
        <w:rPr>
          <w:lang w:val="en-GB"/>
        </w:rPr>
        <w:t xml:space="preserve">mainly Latin American </w:t>
      </w:r>
      <w:r w:rsidR="004048ED" w:rsidRPr="00CE4204">
        <w:rPr>
          <w:lang w:val="en-GB"/>
        </w:rPr>
        <w:t>countries have successfully developed and implemented eProcurement audit</w:t>
      </w:r>
      <w:r w:rsidRPr="00CE4204">
        <w:rPr>
          <w:lang w:val="en-GB"/>
        </w:rPr>
        <w:t>.  However</w:t>
      </w:r>
      <w:r w:rsidR="000224E6" w:rsidRPr="00CE4204">
        <w:rPr>
          <w:lang w:val="en-GB"/>
        </w:rPr>
        <w:t xml:space="preserve"> </w:t>
      </w:r>
      <w:r w:rsidRPr="00CE4204">
        <w:rPr>
          <w:lang w:val="en-GB"/>
        </w:rPr>
        <w:t>as</w:t>
      </w:r>
      <w:r w:rsidR="004048ED" w:rsidRPr="00CE4204">
        <w:rPr>
          <w:lang w:val="en-GB"/>
        </w:rPr>
        <w:t xml:space="preserve"> EBRD countries hav</w:t>
      </w:r>
      <w:r w:rsidRPr="00CE4204">
        <w:rPr>
          <w:lang w:val="en-GB"/>
        </w:rPr>
        <w:t>e</w:t>
      </w:r>
      <w:r w:rsidR="004048ED" w:rsidRPr="00CE4204">
        <w:rPr>
          <w:lang w:val="en-GB"/>
        </w:rPr>
        <w:t xml:space="preserve"> no direct access to their</w:t>
      </w:r>
      <w:r w:rsidR="00553955" w:rsidRPr="00CE4204">
        <w:rPr>
          <w:lang w:val="en-GB"/>
        </w:rPr>
        <w:t xml:space="preserve"> international</w:t>
      </w:r>
      <w:r w:rsidR="004048ED" w:rsidRPr="00CE4204">
        <w:rPr>
          <w:lang w:val="en-GB"/>
        </w:rPr>
        <w:t xml:space="preserve"> </w:t>
      </w:r>
      <w:r w:rsidRPr="00CE4204">
        <w:rPr>
          <w:lang w:val="en-GB"/>
        </w:rPr>
        <w:t>best</w:t>
      </w:r>
      <w:r w:rsidR="00553955" w:rsidRPr="00CE4204">
        <w:rPr>
          <w:lang w:val="en-GB"/>
        </w:rPr>
        <w:t xml:space="preserve"> </w:t>
      </w:r>
      <w:r w:rsidR="004048ED" w:rsidRPr="00CE4204">
        <w:rPr>
          <w:lang w:val="en-GB"/>
        </w:rPr>
        <w:t>practice</w:t>
      </w:r>
      <w:r w:rsidRPr="00CE4204">
        <w:rPr>
          <w:lang w:val="en-GB"/>
        </w:rPr>
        <w:t xml:space="preserve"> and experience</w:t>
      </w:r>
      <w:r w:rsidR="000224E6" w:rsidRPr="00CE4204">
        <w:rPr>
          <w:lang w:val="en-GB"/>
        </w:rPr>
        <w:t>,</w:t>
      </w:r>
      <w:r w:rsidRPr="00CE4204">
        <w:rPr>
          <w:lang w:val="en-GB"/>
        </w:rPr>
        <w:t xml:space="preserve"> a</w:t>
      </w:r>
      <w:r w:rsidR="004048ED" w:rsidRPr="00CE4204">
        <w:rPr>
          <w:lang w:val="en-GB"/>
        </w:rPr>
        <w:t xml:space="preserve"> </w:t>
      </w:r>
      <w:r w:rsidR="000224E6" w:rsidRPr="00CE4204">
        <w:rPr>
          <w:lang w:val="en-GB"/>
        </w:rPr>
        <w:t>T</w:t>
      </w:r>
      <w:r w:rsidR="004048ED" w:rsidRPr="00CE4204">
        <w:rPr>
          <w:lang w:val="en-GB"/>
        </w:rPr>
        <w:t xml:space="preserve">echnical </w:t>
      </w:r>
      <w:r w:rsidR="000224E6" w:rsidRPr="00CE4204">
        <w:rPr>
          <w:lang w:val="en-GB"/>
        </w:rPr>
        <w:t>C</w:t>
      </w:r>
      <w:r w:rsidR="004048ED" w:rsidRPr="00CE4204">
        <w:rPr>
          <w:lang w:val="en-GB"/>
        </w:rPr>
        <w:t>ooperation</w:t>
      </w:r>
      <w:r w:rsidR="000224E6" w:rsidRPr="00CE4204">
        <w:rPr>
          <w:lang w:val="en-GB"/>
        </w:rPr>
        <w:t xml:space="preserve"> (TC) </w:t>
      </w:r>
      <w:r w:rsidR="004048ED" w:rsidRPr="00CE4204">
        <w:rPr>
          <w:lang w:val="en-GB"/>
        </w:rPr>
        <w:t>pro</w:t>
      </w:r>
      <w:r w:rsidRPr="00CE4204">
        <w:rPr>
          <w:lang w:val="en-GB"/>
        </w:rPr>
        <w:t>ject</w:t>
      </w:r>
      <w:r w:rsidR="004048ED" w:rsidRPr="00CE4204">
        <w:rPr>
          <w:lang w:val="en-GB"/>
        </w:rPr>
        <w:t xml:space="preserve"> </w:t>
      </w:r>
      <w:r w:rsidR="000224E6" w:rsidRPr="00CE4204">
        <w:rPr>
          <w:lang w:val="en-GB"/>
        </w:rPr>
        <w:t>was</w:t>
      </w:r>
      <w:r w:rsidRPr="00CE4204">
        <w:rPr>
          <w:lang w:val="en-GB"/>
        </w:rPr>
        <w:t xml:space="preserve"> </w:t>
      </w:r>
      <w:r w:rsidR="004048ED" w:rsidRPr="00CE4204">
        <w:rPr>
          <w:lang w:val="en-GB"/>
        </w:rPr>
        <w:t>developed by the EBRD to design a new audit methodology for digitally conducted public procurements that is suitable for EBRD countries</w:t>
      </w:r>
      <w:r w:rsidR="000224E6" w:rsidRPr="00CE4204">
        <w:rPr>
          <w:lang w:val="en-GB"/>
        </w:rPr>
        <w:t xml:space="preserve">, </w:t>
      </w:r>
      <w:r w:rsidR="004048ED" w:rsidRPr="00CE4204">
        <w:rPr>
          <w:lang w:val="en-GB"/>
        </w:rPr>
        <w:t xml:space="preserve">to develop online tools for auditors to implement this methodology and to pilot </w:t>
      </w:r>
      <w:r w:rsidRPr="00CE4204">
        <w:rPr>
          <w:lang w:val="en-GB"/>
        </w:rPr>
        <w:t xml:space="preserve">the </w:t>
      </w:r>
      <w:r w:rsidR="004048ED" w:rsidRPr="00CE4204">
        <w:rPr>
          <w:lang w:val="en-GB"/>
        </w:rPr>
        <w:t xml:space="preserve">methodology and </w:t>
      </w:r>
      <w:r w:rsidR="000B4F05" w:rsidRPr="00CE4204">
        <w:rPr>
          <w:lang w:val="en-GB"/>
        </w:rPr>
        <w:t xml:space="preserve">IT </w:t>
      </w:r>
      <w:r w:rsidR="004048ED" w:rsidRPr="00CE4204">
        <w:rPr>
          <w:lang w:val="en-GB"/>
        </w:rPr>
        <w:t>tools in selected EBRD countries of operations</w:t>
      </w:r>
      <w:r w:rsidR="000224E6" w:rsidRPr="00CE4204">
        <w:rPr>
          <w:lang w:val="en-GB"/>
        </w:rPr>
        <w:t>, the first one being the Kyrgyz Republic.</w:t>
      </w:r>
      <w:r w:rsidR="000B4F05" w:rsidRPr="00CE4204">
        <w:rPr>
          <w:lang w:val="en-GB"/>
        </w:rPr>
        <w:t xml:space="preserve"> </w:t>
      </w:r>
    </w:p>
    <w:p w14:paraId="028FEC37" w14:textId="5FFF8426" w:rsidR="00E720F9" w:rsidRPr="00CE4204" w:rsidRDefault="00E720F9" w:rsidP="004B232D">
      <w:pPr>
        <w:pStyle w:val="Heading4"/>
      </w:pPr>
      <w:r w:rsidRPr="00CE4204">
        <w:t>Objectives</w:t>
      </w:r>
      <w:r w:rsidR="00C96311" w:rsidRPr="00CE4204">
        <w:t xml:space="preserve"> and vision</w:t>
      </w:r>
    </w:p>
    <w:p w14:paraId="0B83744E" w14:textId="7045DF3C" w:rsidR="00E46776" w:rsidRPr="00CE4204" w:rsidRDefault="00F4172A" w:rsidP="00E46776">
      <w:pPr>
        <w:spacing w:after="0"/>
        <w:rPr>
          <w:lang w:val="en-GB"/>
        </w:rPr>
      </w:pPr>
      <w:r w:rsidRPr="00CE4204">
        <w:rPr>
          <w:lang w:val="en-GB"/>
        </w:rPr>
        <w:t>The EBRD T</w:t>
      </w:r>
      <w:r w:rsidR="000224E6" w:rsidRPr="00CE4204">
        <w:rPr>
          <w:lang w:val="en-GB"/>
        </w:rPr>
        <w:t>C</w:t>
      </w:r>
      <w:r w:rsidRPr="00CE4204">
        <w:rPr>
          <w:lang w:val="en-GB"/>
        </w:rPr>
        <w:t xml:space="preserve"> </w:t>
      </w:r>
      <w:r w:rsidR="002B0595" w:rsidRPr="00CE4204">
        <w:rPr>
          <w:lang w:val="en-GB"/>
        </w:rPr>
        <w:t xml:space="preserve">aimed, </w:t>
      </w:r>
      <w:r w:rsidR="008A5C30" w:rsidRPr="00CE4204">
        <w:rPr>
          <w:lang w:val="en-GB"/>
        </w:rPr>
        <w:t>together with the Kyrgyz Republic Chamber of Accounts</w:t>
      </w:r>
      <w:r w:rsidR="009967EC" w:rsidRPr="00CE4204">
        <w:rPr>
          <w:lang w:val="en-GB"/>
        </w:rPr>
        <w:t xml:space="preserve"> (KR CA)</w:t>
      </w:r>
      <w:r w:rsidR="002B0595" w:rsidRPr="00CE4204">
        <w:rPr>
          <w:lang w:val="en-GB"/>
        </w:rPr>
        <w:t>,</w:t>
      </w:r>
      <w:r w:rsidR="008A5C30" w:rsidRPr="00CE4204">
        <w:rPr>
          <w:lang w:val="en-GB"/>
        </w:rPr>
        <w:t xml:space="preserve"> </w:t>
      </w:r>
      <w:r w:rsidR="00D537DC" w:rsidRPr="00CE4204">
        <w:rPr>
          <w:lang w:val="en-GB"/>
        </w:rPr>
        <w:t>to</w:t>
      </w:r>
      <w:r w:rsidR="00EF04C1" w:rsidRPr="00CE4204">
        <w:rPr>
          <w:lang w:val="en-GB"/>
        </w:rPr>
        <w:t xml:space="preserve">: </w:t>
      </w:r>
    </w:p>
    <w:p w14:paraId="2423AF05" w14:textId="76603F63" w:rsidR="00644BA6" w:rsidRPr="00CE4204" w:rsidRDefault="004400E4" w:rsidP="00E46776">
      <w:pPr>
        <w:pStyle w:val="ListParagraph"/>
        <w:numPr>
          <w:ilvl w:val="0"/>
          <w:numId w:val="30"/>
        </w:numPr>
        <w:spacing w:after="0"/>
        <w:ind w:left="720"/>
        <w:rPr>
          <w:lang w:val="en-GB"/>
        </w:rPr>
      </w:pPr>
      <w:r w:rsidRPr="00CE4204">
        <w:rPr>
          <w:lang w:val="en-GB"/>
        </w:rPr>
        <w:t>d</w:t>
      </w:r>
      <w:r w:rsidR="00D537DC" w:rsidRPr="00CE4204">
        <w:rPr>
          <w:lang w:val="en-GB"/>
        </w:rPr>
        <w:t xml:space="preserve">esign </w:t>
      </w:r>
      <w:r w:rsidR="00DC2556" w:rsidRPr="00CE4204">
        <w:rPr>
          <w:lang w:val="en-GB"/>
        </w:rPr>
        <w:t>a new model audit methodology for digital public procurement based on OECD guidance and international best practice</w:t>
      </w:r>
      <w:r w:rsidR="00644BA6" w:rsidRPr="00CE4204">
        <w:rPr>
          <w:lang w:val="en-GB"/>
        </w:rPr>
        <w:t>,</w:t>
      </w:r>
      <w:r w:rsidR="00EF04C1" w:rsidRPr="00CE4204">
        <w:rPr>
          <w:lang w:val="en-GB"/>
        </w:rPr>
        <w:t xml:space="preserve"> and </w:t>
      </w:r>
    </w:p>
    <w:p w14:paraId="4EDC876A" w14:textId="5FB79396" w:rsidR="003C6495" w:rsidRPr="00CE4204" w:rsidRDefault="00EF04C1" w:rsidP="003C6495">
      <w:pPr>
        <w:pStyle w:val="ListParagraph"/>
        <w:numPr>
          <w:ilvl w:val="0"/>
          <w:numId w:val="30"/>
        </w:numPr>
        <w:ind w:left="720"/>
        <w:rPr>
          <w:lang w:val="en-GB"/>
        </w:rPr>
      </w:pPr>
      <w:r w:rsidRPr="00CE4204">
        <w:rPr>
          <w:lang w:val="en-GB"/>
        </w:rPr>
        <w:t xml:space="preserve">enable data-driven audit of public procurement in the Kyrgyz Republic through a pilot of </w:t>
      </w:r>
      <w:r w:rsidR="002B0595" w:rsidRPr="00CE4204">
        <w:rPr>
          <w:lang w:val="en-GB"/>
        </w:rPr>
        <w:t xml:space="preserve">the </w:t>
      </w:r>
      <w:r w:rsidRPr="00CE4204">
        <w:rPr>
          <w:lang w:val="en-GB"/>
        </w:rPr>
        <w:t>new audit methodology with the KR CA.</w:t>
      </w:r>
    </w:p>
    <w:p w14:paraId="2F2BF183" w14:textId="77777777" w:rsidR="003C6495" w:rsidRPr="00CE4204" w:rsidRDefault="003C6495" w:rsidP="003C6495">
      <w:pPr>
        <w:pStyle w:val="ListParagraph"/>
        <w:ind w:left="420"/>
        <w:rPr>
          <w:lang w:val="en-GB"/>
        </w:rPr>
      </w:pPr>
    </w:p>
    <w:p w14:paraId="3405BB49" w14:textId="157A2ABB" w:rsidR="00DC2556" w:rsidRPr="00CE4204" w:rsidRDefault="003C6495" w:rsidP="003C6495">
      <w:pPr>
        <w:pStyle w:val="ListParagraph"/>
        <w:ind w:left="0"/>
        <w:rPr>
          <w:lang w:val="en-GB"/>
        </w:rPr>
      </w:pPr>
      <w:r w:rsidRPr="00CE4204">
        <w:rPr>
          <w:lang w:val="en-GB"/>
        </w:rPr>
        <w:t xml:space="preserve">The EBRD-developed vision to achieve these objectives </w:t>
      </w:r>
      <w:r w:rsidR="002B0595" w:rsidRPr="00CE4204">
        <w:rPr>
          <w:lang w:val="en-GB"/>
        </w:rPr>
        <w:t>include</w:t>
      </w:r>
      <w:r w:rsidR="000224E6" w:rsidRPr="00CE4204">
        <w:rPr>
          <w:lang w:val="en-GB"/>
        </w:rPr>
        <w:t>d</w:t>
      </w:r>
      <w:r w:rsidRPr="00CE4204">
        <w:rPr>
          <w:lang w:val="en-GB"/>
        </w:rPr>
        <w:t xml:space="preserve"> </w:t>
      </w:r>
      <w:r w:rsidR="00AE5E8B" w:rsidRPr="00CE4204">
        <w:rPr>
          <w:lang w:val="en-GB"/>
        </w:rPr>
        <w:t xml:space="preserve">the </w:t>
      </w:r>
      <w:r w:rsidRPr="00CE4204">
        <w:rPr>
          <w:lang w:val="en-GB"/>
        </w:rPr>
        <w:t>following:</w:t>
      </w:r>
    </w:p>
    <w:p w14:paraId="561CC2D8" w14:textId="01A650E5" w:rsidR="0007723B" w:rsidRPr="00CE4204" w:rsidRDefault="00AF5BCC" w:rsidP="0007723B">
      <w:pPr>
        <w:pStyle w:val="ListParagraph"/>
        <w:numPr>
          <w:ilvl w:val="0"/>
          <w:numId w:val="29"/>
        </w:numPr>
        <w:rPr>
          <w:lang w:val="en-GB"/>
        </w:rPr>
      </w:pPr>
      <w:r w:rsidRPr="00CE4204">
        <w:rPr>
          <w:lang w:val="en-GB"/>
        </w:rPr>
        <w:t>T</w:t>
      </w:r>
      <w:r w:rsidR="00DC2556" w:rsidRPr="00CE4204">
        <w:rPr>
          <w:lang w:val="en-GB"/>
        </w:rPr>
        <w:t xml:space="preserve">o identify modern audit best practice for electronically conducted </w:t>
      </w:r>
      <w:r w:rsidR="0007723B" w:rsidRPr="00CE4204">
        <w:rPr>
          <w:lang w:val="en-GB"/>
        </w:rPr>
        <w:t>procurement.</w:t>
      </w:r>
      <w:r w:rsidR="00DC2556" w:rsidRPr="00CE4204">
        <w:rPr>
          <w:lang w:val="en-GB"/>
        </w:rPr>
        <w:t xml:space="preserve"> </w:t>
      </w:r>
    </w:p>
    <w:p w14:paraId="503D4F1E" w14:textId="0AC5F2A5" w:rsidR="0007723B" w:rsidRPr="00CE4204" w:rsidRDefault="00AF5BCC" w:rsidP="0007723B">
      <w:pPr>
        <w:pStyle w:val="ListParagraph"/>
        <w:numPr>
          <w:ilvl w:val="0"/>
          <w:numId w:val="29"/>
        </w:numPr>
        <w:rPr>
          <w:lang w:val="en-GB"/>
        </w:rPr>
      </w:pPr>
      <w:r w:rsidRPr="00CE4204">
        <w:rPr>
          <w:lang w:val="en-GB"/>
        </w:rPr>
        <w:t>D</w:t>
      </w:r>
      <w:r w:rsidR="00DC2556" w:rsidRPr="00CE4204">
        <w:rPr>
          <w:lang w:val="en-GB"/>
        </w:rPr>
        <w:t>evelop standards for auditing public procurement conducted electronically</w:t>
      </w:r>
      <w:r w:rsidR="000224E6" w:rsidRPr="00CE4204">
        <w:rPr>
          <w:lang w:val="en-GB"/>
        </w:rPr>
        <w:t xml:space="preserve"> </w:t>
      </w:r>
      <w:r w:rsidR="00DC2556" w:rsidRPr="00CE4204">
        <w:rPr>
          <w:lang w:val="en-GB"/>
        </w:rPr>
        <w:t>and a model methodology for auditing electronic procurement procedures.</w:t>
      </w:r>
    </w:p>
    <w:p w14:paraId="26D0D19C" w14:textId="1E7F136E" w:rsidR="0007723B" w:rsidRPr="00CE4204" w:rsidRDefault="00AF5BCC" w:rsidP="0007723B">
      <w:pPr>
        <w:pStyle w:val="ListParagraph"/>
        <w:numPr>
          <w:ilvl w:val="0"/>
          <w:numId w:val="29"/>
        </w:numPr>
        <w:rPr>
          <w:lang w:val="en-GB"/>
        </w:rPr>
      </w:pPr>
      <w:r w:rsidRPr="00CE4204">
        <w:rPr>
          <w:lang w:val="en-GB"/>
        </w:rPr>
        <w:t>D</w:t>
      </w:r>
      <w:r w:rsidR="0007723B" w:rsidRPr="00CE4204">
        <w:rPr>
          <w:lang w:val="en-GB"/>
        </w:rPr>
        <w:t xml:space="preserve">evelop </w:t>
      </w:r>
      <w:r w:rsidR="00B91F8E" w:rsidRPr="00CE4204">
        <w:rPr>
          <w:lang w:val="en-GB"/>
        </w:rPr>
        <w:t xml:space="preserve">a </w:t>
      </w:r>
      <w:r w:rsidR="0007723B" w:rsidRPr="00CE4204">
        <w:rPr>
          <w:lang w:val="en-GB"/>
        </w:rPr>
        <w:t xml:space="preserve">localised version of the model methodology for the </w:t>
      </w:r>
      <w:r w:rsidR="00EE76FD" w:rsidRPr="00CE4204">
        <w:rPr>
          <w:lang w:val="en-GB"/>
        </w:rPr>
        <w:t>K</w:t>
      </w:r>
      <w:r w:rsidR="002B0595" w:rsidRPr="00CE4204">
        <w:rPr>
          <w:lang w:val="en-GB"/>
        </w:rPr>
        <w:t>R</w:t>
      </w:r>
      <w:r w:rsidR="00EE76FD" w:rsidRPr="00CE4204">
        <w:rPr>
          <w:lang w:val="en-GB"/>
        </w:rPr>
        <w:t xml:space="preserve"> CA</w:t>
      </w:r>
      <w:r w:rsidR="00370035" w:rsidRPr="00CE4204">
        <w:rPr>
          <w:lang w:val="en-GB"/>
        </w:rPr>
        <w:t xml:space="preserve"> public procurement audit</w:t>
      </w:r>
      <w:r w:rsidR="0007723B" w:rsidRPr="00CE4204">
        <w:rPr>
          <w:lang w:val="en-GB"/>
        </w:rPr>
        <w:t xml:space="preserve">. </w:t>
      </w:r>
    </w:p>
    <w:p w14:paraId="23C44EC1" w14:textId="7F9F04F3" w:rsidR="0007723B" w:rsidRPr="00CE4204" w:rsidRDefault="00AF5BCC" w:rsidP="0007723B">
      <w:pPr>
        <w:pStyle w:val="ListParagraph"/>
        <w:numPr>
          <w:ilvl w:val="0"/>
          <w:numId w:val="29"/>
        </w:numPr>
        <w:rPr>
          <w:lang w:val="en-GB"/>
        </w:rPr>
      </w:pPr>
      <w:r w:rsidRPr="00CE4204">
        <w:rPr>
          <w:lang w:val="en-GB"/>
        </w:rPr>
        <w:t xml:space="preserve">Deployment of an </w:t>
      </w:r>
      <w:r w:rsidRPr="00CE4204">
        <w:rPr>
          <w:b/>
          <w:lang w:val="en-GB"/>
        </w:rPr>
        <w:t>OCDS-based set of analytical online tools for auditors</w:t>
      </w:r>
      <w:r w:rsidRPr="00CE4204">
        <w:rPr>
          <w:lang w:val="en-GB"/>
        </w:rPr>
        <w:t xml:space="preserve"> to enable </w:t>
      </w:r>
      <w:r w:rsidR="00B91F8E" w:rsidRPr="00CE4204">
        <w:rPr>
          <w:lang w:val="en-GB"/>
        </w:rPr>
        <w:t xml:space="preserve">an </w:t>
      </w:r>
      <w:r w:rsidRPr="00CE4204">
        <w:rPr>
          <w:lang w:val="en-GB"/>
        </w:rPr>
        <w:t>analysis of public procurement data for audit purposes</w:t>
      </w:r>
      <w:r w:rsidR="009B368E" w:rsidRPr="00CE4204">
        <w:rPr>
          <w:lang w:val="en-GB"/>
        </w:rPr>
        <w:t xml:space="preserve"> and to pilot </w:t>
      </w:r>
      <w:r w:rsidR="000224E6" w:rsidRPr="00CE4204">
        <w:rPr>
          <w:lang w:val="en-GB"/>
        </w:rPr>
        <w:t xml:space="preserve">the </w:t>
      </w:r>
      <w:r w:rsidR="009B368E" w:rsidRPr="00CE4204">
        <w:rPr>
          <w:lang w:val="en-GB"/>
        </w:rPr>
        <w:t>methodology</w:t>
      </w:r>
      <w:r w:rsidRPr="00CE4204">
        <w:rPr>
          <w:lang w:val="en-GB"/>
        </w:rPr>
        <w:t>.</w:t>
      </w:r>
    </w:p>
    <w:p w14:paraId="044E720B" w14:textId="70A0E140" w:rsidR="008A5C30" w:rsidRPr="00CE4204" w:rsidRDefault="008724AF" w:rsidP="008724AF">
      <w:pPr>
        <w:ind w:left="720"/>
        <w:rPr>
          <w:rFonts w:asciiTheme="majorHAnsi" w:eastAsiaTheme="majorEastAsia" w:hAnsiTheme="majorHAnsi" w:cstheme="majorBidi"/>
          <w:b/>
          <w:bCs/>
          <w:iCs/>
          <w:color w:val="75787B" w:themeColor="accent6"/>
          <w:lang w:val="en-GB"/>
        </w:rPr>
      </w:pPr>
      <w:r w:rsidRPr="00CE4204">
        <w:rPr>
          <w:rFonts w:asciiTheme="majorHAnsi" w:eastAsiaTheme="majorEastAsia" w:hAnsiTheme="majorHAnsi" w:cstheme="majorBidi"/>
          <w:b/>
          <w:bCs/>
          <w:iCs/>
          <w:color w:val="75787B" w:themeColor="accent6"/>
          <w:lang w:val="en-GB"/>
        </w:rPr>
        <w:t>Model methodology development</w:t>
      </w:r>
      <w:r w:rsidR="009B368E" w:rsidRPr="00CE4204">
        <w:rPr>
          <w:rFonts w:asciiTheme="majorHAnsi" w:eastAsiaTheme="majorEastAsia" w:hAnsiTheme="majorHAnsi" w:cstheme="majorBidi"/>
          <w:b/>
          <w:bCs/>
          <w:iCs/>
          <w:color w:val="75787B" w:themeColor="accent6"/>
          <w:lang w:val="en-GB"/>
        </w:rPr>
        <w:t xml:space="preserve"> and </w:t>
      </w:r>
      <w:r w:rsidR="00C7529F" w:rsidRPr="00CE4204">
        <w:rPr>
          <w:rFonts w:asciiTheme="majorHAnsi" w:eastAsiaTheme="majorEastAsia" w:hAnsiTheme="majorHAnsi" w:cstheme="majorBidi"/>
          <w:b/>
          <w:bCs/>
          <w:iCs/>
          <w:color w:val="75787B" w:themeColor="accent6"/>
          <w:lang w:val="en-GB"/>
        </w:rPr>
        <w:t>adoptin</w:t>
      </w:r>
      <w:r w:rsidR="00960B15" w:rsidRPr="00CE4204">
        <w:rPr>
          <w:rFonts w:asciiTheme="majorHAnsi" w:eastAsiaTheme="majorEastAsia" w:hAnsiTheme="majorHAnsi" w:cstheme="majorBidi"/>
          <w:b/>
          <w:bCs/>
          <w:iCs/>
          <w:color w:val="75787B" w:themeColor="accent6"/>
          <w:lang w:val="en-GB"/>
        </w:rPr>
        <w:t>g</w:t>
      </w:r>
      <w:r w:rsidR="00C7529F" w:rsidRPr="00CE4204">
        <w:rPr>
          <w:rFonts w:asciiTheme="majorHAnsi" w:eastAsiaTheme="majorEastAsia" w:hAnsiTheme="majorHAnsi" w:cstheme="majorBidi"/>
          <w:b/>
          <w:bCs/>
          <w:iCs/>
          <w:color w:val="75787B" w:themeColor="accent6"/>
          <w:lang w:val="en-GB"/>
        </w:rPr>
        <w:t xml:space="preserve"> for the </w:t>
      </w:r>
      <w:r w:rsidR="004400E4" w:rsidRPr="00CE4204">
        <w:rPr>
          <w:rFonts w:asciiTheme="majorHAnsi" w:eastAsiaTheme="majorEastAsia" w:hAnsiTheme="majorHAnsi" w:cstheme="majorBidi"/>
          <w:b/>
          <w:bCs/>
          <w:iCs/>
          <w:color w:val="75787B" w:themeColor="accent6"/>
          <w:lang w:val="en-GB"/>
        </w:rPr>
        <w:t>KR CA</w:t>
      </w:r>
      <w:r w:rsidR="00C7529F" w:rsidRPr="00CE4204">
        <w:rPr>
          <w:rFonts w:asciiTheme="majorHAnsi" w:eastAsiaTheme="majorEastAsia" w:hAnsiTheme="majorHAnsi" w:cstheme="majorBidi"/>
          <w:b/>
          <w:bCs/>
          <w:iCs/>
          <w:color w:val="75787B" w:themeColor="accent6"/>
          <w:lang w:val="en-GB"/>
        </w:rPr>
        <w:t xml:space="preserve"> public procurements audit purposes</w:t>
      </w:r>
    </w:p>
    <w:p w14:paraId="31E08808" w14:textId="0DCF5B33" w:rsidR="00972451" w:rsidRPr="00CE4204" w:rsidRDefault="00972451" w:rsidP="009967EC">
      <w:pPr>
        <w:spacing w:after="0" w:line="240" w:lineRule="atLeast"/>
        <w:ind w:left="720"/>
        <w:rPr>
          <w:b/>
          <w:u w:val="single"/>
          <w:lang w:val="en-GB"/>
        </w:rPr>
      </w:pPr>
      <w:r w:rsidRPr="00CE4204">
        <w:rPr>
          <w:b/>
          <w:u w:val="single"/>
          <w:lang w:val="en-GB"/>
        </w:rPr>
        <w:t>Model methodology</w:t>
      </w:r>
    </w:p>
    <w:p w14:paraId="114DFE2D" w14:textId="3CBA731D" w:rsidR="00972451" w:rsidRPr="00CE4204" w:rsidRDefault="00960B15" w:rsidP="004400E4">
      <w:pPr>
        <w:spacing w:after="0"/>
        <w:rPr>
          <w:lang w:val="en-GB"/>
        </w:rPr>
      </w:pPr>
      <w:r w:rsidRPr="00CE4204">
        <w:rPr>
          <w:lang w:val="en-GB"/>
        </w:rPr>
        <w:t xml:space="preserve">The concept of a model methodology for auditing digital public procurement with its recommendations and procedures </w:t>
      </w:r>
      <w:r w:rsidR="00347273" w:rsidRPr="00CE4204">
        <w:rPr>
          <w:lang w:val="en-GB"/>
        </w:rPr>
        <w:t>has been produced</w:t>
      </w:r>
      <w:r w:rsidRPr="00CE4204">
        <w:rPr>
          <w:lang w:val="en-GB"/>
        </w:rPr>
        <w:t xml:space="preserve"> for the use of audit professionals involved in auditing public procurement procedures conducted electronically, and to assist them in providing audit services of </w:t>
      </w:r>
      <w:r w:rsidR="004400E4" w:rsidRPr="00CE4204">
        <w:rPr>
          <w:lang w:val="en-GB"/>
        </w:rPr>
        <w:t>e</w:t>
      </w:r>
      <w:r w:rsidR="00351533" w:rsidRPr="00CE4204">
        <w:rPr>
          <w:lang w:val="en-GB"/>
        </w:rPr>
        <w:t>Proc</w:t>
      </w:r>
      <w:r w:rsidRPr="00CE4204">
        <w:rPr>
          <w:lang w:val="en-GB"/>
        </w:rPr>
        <w:t xml:space="preserve">urement </w:t>
      </w:r>
      <w:r w:rsidR="000A2993" w:rsidRPr="00CE4204">
        <w:rPr>
          <w:lang w:val="en-GB"/>
        </w:rPr>
        <w:t xml:space="preserve">transactions </w:t>
      </w:r>
      <w:r w:rsidRPr="00CE4204">
        <w:rPr>
          <w:lang w:val="en-GB"/>
        </w:rPr>
        <w:t xml:space="preserve">as a part of their public sectors audits. </w:t>
      </w:r>
    </w:p>
    <w:p w14:paraId="36FC4E36" w14:textId="2DB96708" w:rsidR="00960B15" w:rsidRPr="00CE4204" w:rsidRDefault="00960B15" w:rsidP="004400E4">
      <w:pPr>
        <w:spacing w:after="0"/>
        <w:rPr>
          <w:lang w:val="en-GB"/>
        </w:rPr>
      </w:pPr>
      <w:r w:rsidRPr="00CE4204">
        <w:rPr>
          <w:lang w:val="en-GB"/>
        </w:rPr>
        <w:t xml:space="preserve">The </w:t>
      </w:r>
      <w:r w:rsidR="00351533" w:rsidRPr="00CE4204">
        <w:rPr>
          <w:lang w:val="en-GB"/>
        </w:rPr>
        <w:t>model</w:t>
      </w:r>
      <w:r w:rsidRPr="00CE4204">
        <w:rPr>
          <w:lang w:val="en-GB"/>
        </w:rPr>
        <w:t xml:space="preserve"> methodology provide</w:t>
      </w:r>
      <w:r w:rsidR="001B7387" w:rsidRPr="00CE4204">
        <w:rPr>
          <w:lang w:val="en-GB"/>
        </w:rPr>
        <w:t>s</w:t>
      </w:r>
      <w:r w:rsidRPr="00CE4204">
        <w:rPr>
          <w:lang w:val="en-GB"/>
        </w:rPr>
        <w:t xml:space="preserve"> audit</w:t>
      </w:r>
      <w:r w:rsidR="00351533" w:rsidRPr="00CE4204">
        <w:rPr>
          <w:lang w:val="en-GB"/>
        </w:rPr>
        <w:t xml:space="preserve">ors </w:t>
      </w:r>
      <w:r w:rsidRPr="00CE4204">
        <w:rPr>
          <w:lang w:val="en-GB"/>
        </w:rPr>
        <w:t>with information on the conceptual foundation of data-driven digital public procurements audits. Also,</w:t>
      </w:r>
      <w:r w:rsidR="00647564" w:rsidRPr="00CE4204">
        <w:rPr>
          <w:lang w:val="en-GB"/>
        </w:rPr>
        <w:t xml:space="preserve"> it</w:t>
      </w:r>
      <w:r w:rsidRPr="00CE4204">
        <w:rPr>
          <w:lang w:val="en-GB"/>
        </w:rPr>
        <w:t xml:space="preserve"> </w:t>
      </w:r>
      <w:r w:rsidR="00347273" w:rsidRPr="00CE4204">
        <w:rPr>
          <w:lang w:val="en-GB"/>
        </w:rPr>
        <w:t>advises</w:t>
      </w:r>
      <w:r w:rsidRPr="00CE4204">
        <w:rPr>
          <w:lang w:val="en-GB"/>
        </w:rPr>
        <w:t xml:space="preserve"> how audits should be selected, planned, conducted, and reported with the help of data-driven risk-based indicators and analytics applied to public eProcurement transactions.</w:t>
      </w:r>
      <w:r w:rsidR="007D6152" w:rsidRPr="00CE4204">
        <w:rPr>
          <w:lang w:val="en-GB"/>
        </w:rPr>
        <w:t xml:space="preserve"> </w:t>
      </w:r>
    </w:p>
    <w:p w14:paraId="2557BF10" w14:textId="77777777" w:rsidR="009967EC" w:rsidRPr="00CE4204" w:rsidRDefault="009967EC" w:rsidP="009967EC">
      <w:pPr>
        <w:spacing w:after="0" w:line="240" w:lineRule="atLeast"/>
        <w:rPr>
          <w:lang w:val="en-GB"/>
        </w:rPr>
      </w:pPr>
    </w:p>
    <w:p w14:paraId="3FD46E26" w14:textId="74A9EACE" w:rsidR="00960B15" w:rsidRPr="00CE4204" w:rsidRDefault="00960B15" w:rsidP="00960B15">
      <w:pPr>
        <w:ind w:left="720"/>
        <w:rPr>
          <w:rFonts w:asciiTheme="majorHAnsi" w:eastAsiaTheme="majorEastAsia" w:hAnsiTheme="majorHAnsi" w:cstheme="majorBidi"/>
          <w:b/>
          <w:bCs/>
          <w:iCs/>
          <w:color w:val="75787B" w:themeColor="accent6"/>
          <w:lang w:val="en-GB"/>
        </w:rPr>
      </w:pPr>
      <w:r w:rsidRPr="00CE4204">
        <w:rPr>
          <w:rFonts w:asciiTheme="majorHAnsi" w:eastAsiaTheme="majorEastAsia" w:hAnsiTheme="majorHAnsi" w:cstheme="majorBidi"/>
          <w:b/>
          <w:bCs/>
          <w:iCs/>
          <w:color w:val="75787B" w:themeColor="accent6"/>
          <w:lang w:val="en-GB"/>
        </w:rPr>
        <w:t>Adopted methodology for the Kyrgyz Republic Chamber of Accounts public procurements audit purposes</w:t>
      </w:r>
    </w:p>
    <w:p w14:paraId="1A0FFEC0" w14:textId="78D336A7" w:rsidR="00960B15" w:rsidRPr="00CE4204" w:rsidRDefault="002D4BDA" w:rsidP="00960B15">
      <w:pPr>
        <w:ind w:left="90"/>
        <w:rPr>
          <w:lang w:val="en-GB"/>
        </w:rPr>
      </w:pPr>
      <w:r w:rsidRPr="00CE4204">
        <w:rPr>
          <w:lang w:val="en-GB"/>
        </w:rPr>
        <w:t xml:space="preserve">The EBRD, together with the KR CA representatives, adopted the concept of a model methodology for auditing digital public procurements and </w:t>
      </w:r>
      <w:r w:rsidR="00C80B4D" w:rsidRPr="00CE4204">
        <w:rPr>
          <w:lang w:val="en-GB"/>
        </w:rPr>
        <w:t xml:space="preserve">adapted </w:t>
      </w:r>
      <w:r w:rsidR="00661F96" w:rsidRPr="00CE4204">
        <w:rPr>
          <w:lang w:val="en-GB"/>
        </w:rPr>
        <w:t xml:space="preserve">it </w:t>
      </w:r>
      <w:r w:rsidRPr="00CE4204">
        <w:rPr>
          <w:lang w:val="en-GB"/>
        </w:rPr>
        <w:t xml:space="preserve">for </w:t>
      </w:r>
      <w:r w:rsidR="00C80B4D" w:rsidRPr="00CE4204">
        <w:rPr>
          <w:lang w:val="en-GB"/>
        </w:rPr>
        <w:t xml:space="preserve">the </w:t>
      </w:r>
      <w:r w:rsidR="00661F96" w:rsidRPr="00CE4204">
        <w:rPr>
          <w:lang w:val="en-GB"/>
        </w:rPr>
        <w:t xml:space="preserve">jurisdiction of the </w:t>
      </w:r>
      <w:r w:rsidRPr="00CE4204">
        <w:rPr>
          <w:lang w:val="en-GB"/>
        </w:rPr>
        <w:t xml:space="preserve">Kyrgyz Republic. The KR CA, together with the </w:t>
      </w:r>
      <w:r w:rsidR="00C80B4D" w:rsidRPr="00CE4204">
        <w:rPr>
          <w:lang w:val="en-GB"/>
        </w:rPr>
        <w:t>EBRD</w:t>
      </w:r>
      <w:r w:rsidRPr="00CE4204">
        <w:rPr>
          <w:lang w:val="en-GB"/>
        </w:rPr>
        <w:t xml:space="preserve">’s consultants, piloted the adopted methodology </w:t>
      </w:r>
      <w:r w:rsidR="00C80B4D" w:rsidRPr="00CE4204">
        <w:rPr>
          <w:lang w:val="en-GB"/>
        </w:rPr>
        <w:t>for</w:t>
      </w:r>
      <w:r w:rsidRPr="00CE4204">
        <w:rPr>
          <w:lang w:val="en-GB"/>
        </w:rPr>
        <w:t xml:space="preserve"> five audits of contracting </w:t>
      </w:r>
      <w:r w:rsidR="000224E6" w:rsidRPr="00CE4204">
        <w:rPr>
          <w:lang w:val="en-GB"/>
        </w:rPr>
        <w:t>authorities</w:t>
      </w:r>
      <w:r w:rsidRPr="00CE4204">
        <w:rPr>
          <w:lang w:val="en-GB"/>
        </w:rPr>
        <w:t xml:space="preserve"> in the Kyrgyz Republic</w:t>
      </w:r>
      <w:r w:rsidR="00661F96" w:rsidRPr="00CE4204">
        <w:rPr>
          <w:lang w:val="en-GB"/>
        </w:rPr>
        <w:t xml:space="preserve"> and</w:t>
      </w:r>
      <w:r w:rsidRPr="00CE4204">
        <w:rPr>
          <w:lang w:val="en-GB"/>
        </w:rPr>
        <w:t xml:space="preserve"> </w:t>
      </w:r>
      <w:r w:rsidR="00661F96" w:rsidRPr="00CE4204">
        <w:rPr>
          <w:lang w:val="en-GB"/>
        </w:rPr>
        <w:t>t</w:t>
      </w:r>
      <w:r w:rsidRPr="00CE4204">
        <w:rPr>
          <w:lang w:val="en-GB"/>
        </w:rPr>
        <w:t xml:space="preserve">he analytical tools to support the </w:t>
      </w:r>
      <w:r w:rsidR="00661F96" w:rsidRPr="00CE4204">
        <w:rPr>
          <w:lang w:val="en-GB"/>
        </w:rPr>
        <w:t xml:space="preserve">application of the </w:t>
      </w:r>
      <w:r w:rsidRPr="00CE4204">
        <w:rPr>
          <w:lang w:val="en-GB"/>
        </w:rPr>
        <w:t xml:space="preserve">methodology and trained 50 auditors </w:t>
      </w:r>
      <w:r w:rsidR="00661F96" w:rsidRPr="00CE4204">
        <w:rPr>
          <w:lang w:val="en-GB"/>
        </w:rPr>
        <w:t xml:space="preserve">for </w:t>
      </w:r>
      <w:r w:rsidRPr="00CE4204">
        <w:rPr>
          <w:lang w:val="en-GB"/>
        </w:rPr>
        <w:t xml:space="preserve">the pilot. </w:t>
      </w:r>
      <w:r w:rsidR="009967EC" w:rsidRPr="00CE4204">
        <w:rPr>
          <w:lang w:val="en-GB"/>
        </w:rPr>
        <w:t>The adopted method</w:t>
      </w:r>
      <w:r w:rsidR="00020B8D" w:rsidRPr="00CE4204">
        <w:rPr>
          <w:lang w:val="en-GB"/>
        </w:rPr>
        <w:t xml:space="preserve">ology </w:t>
      </w:r>
      <w:r w:rsidR="00AC400B" w:rsidRPr="00CE4204">
        <w:rPr>
          <w:lang w:val="en-GB"/>
        </w:rPr>
        <w:t>consists</w:t>
      </w:r>
      <w:r w:rsidR="00020B8D" w:rsidRPr="00CE4204">
        <w:rPr>
          <w:lang w:val="en-GB"/>
        </w:rPr>
        <w:t xml:space="preserve"> of: </w:t>
      </w:r>
    </w:p>
    <w:p w14:paraId="5771BB54" w14:textId="2054E08A" w:rsidR="001D4DB1" w:rsidRPr="00CE4204" w:rsidRDefault="00661F96" w:rsidP="00960B15">
      <w:pPr>
        <w:ind w:left="90"/>
        <w:rPr>
          <w:lang w:val="en-GB"/>
        </w:rPr>
      </w:pPr>
      <w:r w:rsidRPr="00CE4204">
        <w:rPr>
          <w:rFonts w:asciiTheme="majorHAnsi" w:eastAsiaTheme="majorEastAsia" w:hAnsiTheme="majorHAnsi" w:cstheme="majorBidi"/>
          <w:color w:val="638C1B" w:themeColor="accent1" w:themeShade="BF"/>
          <w:lang w:val="en-GB"/>
        </w:rPr>
        <w:t xml:space="preserve">Methodology for </w:t>
      </w:r>
      <w:r w:rsidR="00020B8D" w:rsidRPr="00CE4204">
        <w:rPr>
          <w:rFonts w:asciiTheme="majorHAnsi" w:eastAsiaTheme="majorEastAsia" w:hAnsiTheme="majorHAnsi" w:cstheme="majorBidi"/>
          <w:color w:val="638C1B" w:themeColor="accent1" w:themeShade="BF"/>
          <w:lang w:val="en-GB"/>
        </w:rPr>
        <w:t xml:space="preserve">Risk </w:t>
      </w:r>
      <w:r w:rsidRPr="00CE4204">
        <w:rPr>
          <w:rFonts w:asciiTheme="majorHAnsi" w:eastAsiaTheme="majorEastAsia" w:hAnsiTheme="majorHAnsi" w:cstheme="majorBidi"/>
          <w:color w:val="638C1B" w:themeColor="accent1" w:themeShade="BF"/>
          <w:lang w:val="en-GB"/>
        </w:rPr>
        <w:t>I</w:t>
      </w:r>
      <w:r w:rsidR="00020B8D" w:rsidRPr="00CE4204">
        <w:rPr>
          <w:rFonts w:asciiTheme="majorHAnsi" w:eastAsiaTheme="majorEastAsia" w:hAnsiTheme="majorHAnsi" w:cstheme="majorBidi"/>
          <w:color w:val="638C1B" w:themeColor="accent1" w:themeShade="BF"/>
          <w:lang w:val="en-GB"/>
        </w:rPr>
        <w:t xml:space="preserve">ndicators and Red Flags </w:t>
      </w:r>
    </w:p>
    <w:p w14:paraId="35F022DA" w14:textId="052BEE2B" w:rsidR="008F293E" w:rsidRPr="00CE4204" w:rsidRDefault="00872BF1" w:rsidP="00960B15">
      <w:pPr>
        <w:ind w:left="90"/>
        <w:rPr>
          <w:lang w:val="en-GB"/>
        </w:rPr>
      </w:pPr>
      <w:r w:rsidRPr="00CE4204">
        <w:rPr>
          <w:lang w:val="en-GB"/>
        </w:rPr>
        <w:t>A</w:t>
      </w:r>
      <w:r w:rsidR="00E958D7" w:rsidRPr="00CE4204">
        <w:rPr>
          <w:lang w:val="en-GB"/>
        </w:rPr>
        <w:t>uditors analyse eProcurement data to decide where risk</w:t>
      </w:r>
      <w:r w:rsidRPr="00CE4204">
        <w:rPr>
          <w:lang w:val="en-GB"/>
        </w:rPr>
        <w:t>s</w:t>
      </w:r>
      <w:r w:rsidR="000F785B" w:rsidRPr="00CE4204">
        <w:rPr>
          <w:lang w:val="en-GB"/>
        </w:rPr>
        <w:t>,</w:t>
      </w:r>
      <w:r w:rsidR="00E958D7" w:rsidRPr="00CE4204">
        <w:rPr>
          <w:lang w:val="en-GB"/>
        </w:rPr>
        <w:t xml:space="preserve"> </w:t>
      </w:r>
      <w:r w:rsidRPr="00CE4204">
        <w:rPr>
          <w:lang w:val="en-GB"/>
        </w:rPr>
        <w:t xml:space="preserve">impacting </w:t>
      </w:r>
      <w:r w:rsidR="00661F96" w:rsidRPr="00CE4204">
        <w:rPr>
          <w:lang w:val="en-GB"/>
        </w:rPr>
        <w:t xml:space="preserve">the </w:t>
      </w:r>
      <w:r w:rsidRPr="00CE4204">
        <w:rPr>
          <w:lang w:val="en-GB"/>
        </w:rPr>
        <w:t>procurements objectives</w:t>
      </w:r>
      <w:r w:rsidR="000F785B" w:rsidRPr="00CE4204">
        <w:rPr>
          <w:lang w:val="en-GB"/>
        </w:rPr>
        <w:t>,</w:t>
      </w:r>
      <w:r w:rsidRPr="00CE4204">
        <w:rPr>
          <w:lang w:val="en-GB"/>
        </w:rPr>
        <w:t xml:space="preserve"> are</w:t>
      </w:r>
      <w:r w:rsidR="00E958D7" w:rsidRPr="00CE4204">
        <w:rPr>
          <w:lang w:val="en-GB"/>
        </w:rPr>
        <w:t xml:space="preserve"> located</w:t>
      </w:r>
      <w:r w:rsidR="00661F96" w:rsidRPr="00CE4204">
        <w:rPr>
          <w:lang w:val="en-GB"/>
        </w:rPr>
        <w:t xml:space="preserve"> using </w:t>
      </w:r>
      <w:r w:rsidR="00691CBC" w:rsidRPr="00CE4204">
        <w:rPr>
          <w:lang w:val="en-GB"/>
        </w:rPr>
        <w:t>automated</w:t>
      </w:r>
      <w:r w:rsidR="00173DFE" w:rsidRPr="00CE4204">
        <w:rPr>
          <w:lang w:val="en-GB"/>
        </w:rPr>
        <w:t xml:space="preserve"> r</w:t>
      </w:r>
      <w:r w:rsidR="00CB59EC" w:rsidRPr="00CE4204">
        <w:rPr>
          <w:lang w:val="en-GB"/>
        </w:rPr>
        <w:t xml:space="preserve">isk indicators and </w:t>
      </w:r>
      <w:r w:rsidR="00173DFE" w:rsidRPr="00CE4204">
        <w:rPr>
          <w:lang w:val="en-GB"/>
        </w:rPr>
        <w:t>“</w:t>
      </w:r>
      <w:r w:rsidR="00E5727F" w:rsidRPr="00CE4204">
        <w:rPr>
          <w:lang w:val="en-GB"/>
        </w:rPr>
        <w:t>r</w:t>
      </w:r>
      <w:r w:rsidR="00173DFE" w:rsidRPr="00CE4204">
        <w:rPr>
          <w:lang w:val="en-GB"/>
        </w:rPr>
        <w:t>ed-</w:t>
      </w:r>
      <w:r w:rsidR="00E5727F" w:rsidRPr="00CE4204">
        <w:rPr>
          <w:lang w:val="en-GB"/>
        </w:rPr>
        <w:t>f</w:t>
      </w:r>
      <w:r w:rsidR="00173DFE" w:rsidRPr="00CE4204">
        <w:rPr>
          <w:lang w:val="en-GB"/>
        </w:rPr>
        <w:t xml:space="preserve">lags” </w:t>
      </w:r>
      <w:r w:rsidR="00661F96" w:rsidRPr="00CE4204">
        <w:rPr>
          <w:lang w:val="en-GB"/>
        </w:rPr>
        <w:t xml:space="preserve">which </w:t>
      </w:r>
      <w:r w:rsidR="00173DFE" w:rsidRPr="00CE4204">
        <w:rPr>
          <w:lang w:val="en-GB"/>
        </w:rPr>
        <w:t xml:space="preserve">are </w:t>
      </w:r>
      <w:r w:rsidR="00997935" w:rsidRPr="00CE4204">
        <w:rPr>
          <w:lang w:val="en-GB"/>
        </w:rPr>
        <w:t xml:space="preserve">a </w:t>
      </w:r>
      <w:r w:rsidR="00173DFE" w:rsidRPr="00CE4204">
        <w:rPr>
          <w:lang w:val="en-GB"/>
        </w:rPr>
        <w:t>usefu</w:t>
      </w:r>
      <w:r w:rsidR="00691CBC" w:rsidRPr="00CE4204">
        <w:rPr>
          <w:lang w:val="en-GB"/>
        </w:rPr>
        <w:t xml:space="preserve">l, </w:t>
      </w:r>
      <w:r w:rsidR="00E5727F" w:rsidRPr="00CE4204">
        <w:rPr>
          <w:lang w:val="en-GB"/>
        </w:rPr>
        <w:t>quick,</w:t>
      </w:r>
      <w:r w:rsidR="00691CBC" w:rsidRPr="00CE4204">
        <w:rPr>
          <w:lang w:val="en-GB"/>
        </w:rPr>
        <w:t xml:space="preserve"> and reliable</w:t>
      </w:r>
      <w:r w:rsidR="00173DFE" w:rsidRPr="00CE4204">
        <w:rPr>
          <w:lang w:val="en-GB"/>
        </w:rPr>
        <w:t xml:space="preserve"> type of </w:t>
      </w:r>
      <w:r w:rsidR="00173DFE" w:rsidRPr="00CE4204">
        <w:rPr>
          <w:lang w:val="en-GB"/>
        </w:rPr>
        <w:lastRenderedPageBreak/>
        <w:t>analytics</w:t>
      </w:r>
      <w:r w:rsidR="00691CBC" w:rsidRPr="00CE4204">
        <w:rPr>
          <w:lang w:val="en-GB"/>
        </w:rPr>
        <w:t xml:space="preserve">. </w:t>
      </w:r>
      <w:r w:rsidR="00BC4DB1" w:rsidRPr="00CE4204">
        <w:rPr>
          <w:lang w:val="en-GB"/>
        </w:rPr>
        <w:t>T</w:t>
      </w:r>
      <w:r w:rsidR="00E5727F" w:rsidRPr="00CE4204">
        <w:rPr>
          <w:lang w:val="en-GB"/>
        </w:rPr>
        <w:t xml:space="preserve">he project </w:t>
      </w:r>
      <w:r w:rsidR="00BC4DB1" w:rsidRPr="00CE4204">
        <w:rPr>
          <w:lang w:val="en-GB"/>
        </w:rPr>
        <w:t xml:space="preserve">developed </w:t>
      </w:r>
      <w:r w:rsidR="00997935" w:rsidRPr="00CE4204">
        <w:rPr>
          <w:lang w:val="en-GB"/>
        </w:rPr>
        <w:t xml:space="preserve">a </w:t>
      </w:r>
      <w:r w:rsidR="00E5727F" w:rsidRPr="00CE4204">
        <w:rPr>
          <w:lang w:val="en-GB"/>
        </w:rPr>
        <w:t xml:space="preserve">set of </w:t>
      </w:r>
      <w:r w:rsidR="00043C52" w:rsidRPr="00CE4204">
        <w:rPr>
          <w:lang w:val="en-GB"/>
        </w:rPr>
        <w:t xml:space="preserve">32 </w:t>
      </w:r>
      <w:r w:rsidR="00E5727F" w:rsidRPr="00CE4204">
        <w:rPr>
          <w:lang w:val="en-GB"/>
        </w:rPr>
        <w:t>risk indicators</w:t>
      </w:r>
      <w:r w:rsidR="00997935" w:rsidRPr="00CE4204">
        <w:rPr>
          <w:lang w:val="en-GB"/>
        </w:rPr>
        <w:t>,</w:t>
      </w:r>
      <w:r w:rsidR="00E5727F" w:rsidRPr="00CE4204">
        <w:rPr>
          <w:lang w:val="en-GB"/>
        </w:rPr>
        <w:t xml:space="preserve"> and “Red-Flags” </w:t>
      </w:r>
      <w:r w:rsidR="00BA4AC3" w:rsidRPr="00CE4204">
        <w:rPr>
          <w:lang w:val="en-GB"/>
        </w:rPr>
        <w:t>for the KR CA needs</w:t>
      </w:r>
      <w:r w:rsidR="00661F96" w:rsidRPr="00CE4204">
        <w:rPr>
          <w:lang w:val="en-GB"/>
        </w:rPr>
        <w:t xml:space="preserve"> which </w:t>
      </w:r>
      <w:r w:rsidR="00CE4204" w:rsidRPr="00CE4204">
        <w:rPr>
          <w:lang w:val="en-GB"/>
        </w:rPr>
        <w:t>are</w:t>
      </w:r>
      <w:r w:rsidR="00661F96" w:rsidRPr="00CE4204">
        <w:rPr>
          <w:lang w:val="en-GB"/>
        </w:rPr>
        <w:t xml:space="preserve"> calculated using </w:t>
      </w:r>
      <w:r w:rsidR="009F2C03" w:rsidRPr="00CE4204">
        <w:rPr>
          <w:lang w:val="en-GB"/>
        </w:rPr>
        <w:t>algorithms</w:t>
      </w:r>
      <w:r w:rsidR="00205624" w:rsidRPr="00CE4204">
        <w:rPr>
          <w:lang w:val="en-GB"/>
        </w:rPr>
        <w:t xml:space="preserve"> </w:t>
      </w:r>
      <w:r w:rsidR="00BA4AC3" w:rsidRPr="00CE4204">
        <w:rPr>
          <w:lang w:val="en-GB"/>
        </w:rPr>
        <w:t>which</w:t>
      </w:r>
      <w:r w:rsidR="00661F96" w:rsidRPr="00CE4204">
        <w:rPr>
          <w:lang w:val="en-GB"/>
        </w:rPr>
        <w:t xml:space="preserve"> </w:t>
      </w:r>
      <w:r w:rsidR="002F32A8" w:rsidRPr="00CE4204">
        <w:rPr>
          <w:lang w:val="en-GB"/>
        </w:rPr>
        <w:t>identify</w:t>
      </w:r>
      <w:r w:rsidR="006B7523" w:rsidRPr="00CE4204">
        <w:rPr>
          <w:lang w:val="en-GB"/>
        </w:rPr>
        <w:t xml:space="preserve"> </w:t>
      </w:r>
      <w:r w:rsidR="006A1E01" w:rsidRPr="00CE4204">
        <w:rPr>
          <w:lang w:val="en-GB"/>
        </w:rPr>
        <w:t xml:space="preserve">transaction data patterns </w:t>
      </w:r>
      <w:r w:rsidR="00726DD3" w:rsidRPr="00CE4204">
        <w:rPr>
          <w:lang w:val="en-GB"/>
        </w:rPr>
        <w:t xml:space="preserve">and </w:t>
      </w:r>
      <w:r w:rsidR="00661F96" w:rsidRPr="00CE4204">
        <w:rPr>
          <w:lang w:val="en-GB"/>
        </w:rPr>
        <w:t xml:space="preserve">provide an </w:t>
      </w:r>
      <w:r w:rsidR="00726DD3" w:rsidRPr="00CE4204">
        <w:rPr>
          <w:lang w:val="en-GB"/>
        </w:rPr>
        <w:t xml:space="preserve">analysis of what is </w:t>
      </w:r>
      <w:r w:rsidR="00643276" w:rsidRPr="00CE4204">
        <w:rPr>
          <w:lang w:val="en-GB"/>
        </w:rPr>
        <w:t>deemed to be risky.</w:t>
      </w:r>
      <w:r w:rsidR="00043C52" w:rsidRPr="00CE4204">
        <w:rPr>
          <w:lang w:val="en-GB"/>
        </w:rPr>
        <w:t xml:space="preserve"> </w:t>
      </w:r>
      <w:r w:rsidR="0014226A" w:rsidRPr="00CE4204">
        <w:rPr>
          <w:lang w:val="en-GB"/>
        </w:rPr>
        <w:t xml:space="preserve"> </w:t>
      </w:r>
      <w:r w:rsidR="00A52E61" w:rsidRPr="00CE4204">
        <w:rPr>
          <w:lang w:val="en-GB"/>
        </w:rPr>
        <w:t xml:space="preserve">Each indicator has </w:t>
      </w:r>
      <w:r w:rsidR="00C12880" w:rsidRPr="00CE4204">
        <w:rPr>
          <w:lang w:val="en-GB"/>
        </w:rPr>
        <w:t>a</w:t>
      </w:r>
      <w:r w:rsidR="00A52E61" w:rsidRPr="00CE4204">
        <w:rPr>
          <w:lang w:val="en-GB"/>
        </w:rPr>
        <w:t xml:space="preserve"> profile </w:t>
      </w:r>
      <w:r w:rsidR="00777791" w:rsidRPr="00CE4204">
        <w:rPr>
          <w:lang w:val="en-GB"/>
        </w:rPr>
        <w:t xml:space="preserve">with information </w:t>
      </w:r>
      <w:r w:rsidR="00483A41" w:rsidRPr="00CE4204">
        <w:rPr>
          <w:lang w:val="en-GB"/>
        </w:rPr>
        <w:t xml:space="preserve">about </w:t>
      </w:r>
      <w:r w:rsidR="00620B8E" w:rsidRPr="00CE4204">
        <w:rPr>
          <w:lang w:val="en-GB"/>
        </w:rPr>
        <w:t xml:space="preserve">eProcurement transaction </w:t>
      </w:r>
      <w:r w:rsidR="00483A41" w:rsidRPr="00CE4204">
        <w:rPr>
          <w:lang w:val="en-GB"/>
        </w:rPr>
        <w:t xml:space="preserve">data used for calculation, potential risk it may detect, </w:t>
      </w:r>
      <w:r w:rsidR="00345629" w:rsidRPr="00CE4204">
        <w:rPr>
          <w:lang w:val="en-GB"/>
        </w:rPr>
        <w:t xml:space="preserve">risk level, </w:t>
      </w:r>
      <w:r w:rsidR="004E6820" w:rsidRPr="00CE4204">
        <w:rPr>
          <w:lang w:val="en-GB"/>
        </w:rPr>
        <w:t xml:space="preserve">procurement type and stage </w:t>
      </w:r>
      <w:r w:rsidR="008C307A" w:rsidRPr="00CE4204">
        <w:rPr>
          <w:lang w:val="en-GB"/>
        </w:rPr>
        <w:t>an indicator</w:t>
      </w:r>
      <w:r w:rsidR="004E6820" w:rsidRPr="00CE4204">
        <w:rPr>
          <w:lang w:val="en-GB"/>
        </w:rPr>
        <w:t xml:space="preserve"> </w:t>
      </w:r>
      <w:r w:rsidR="002F32A8" w:rsidRPr="00CE4204">
        <w:rPr>
          <w:lang w:val="en-GB"/>
        </w:rPr>
        <w:t xml:space="preserve">is </w:t>
      </w:r>
      <w:r w:rsidR="004E6820" w:rsidRPr="00CE4204">
        <w:rPr>
          <w:lang w:val="en-GB"/>
        </w:rPr>
        <w:t>applied</w:t>
      </w:r>
      <w:r w:rsidR="009C53B6" w:rsidRPr="00CE4204">
        <w:rPr>
          <w:lang w:val="en-GB"/>
        </w:rPr>
        <w:t xml:space="preserve"> to</w:t>
      </w:r>
      <w:r w:rsidR="00345629" w:rsidRPr="00CE4204">
        <w:rPr>
          <w:lang w:val="en-GB"/>
        </w:rPr>
        <w:t xml:space="preserve">. </w:t>
      </w:r>
    </w:p>
    <w:p w14:paraId="5E45FEF6" w14:textId="3EDFAE57" w:rsidR="00E958D7" w:rsidRPr="00CE4204" w:rsidRDefault="008F293E" w:rsidP="00960B15">
      <w:pPr>
        <w:ind w:left="90"/>
        <w:rPr>
          <w:lang w:val="en-GB"/>
        </w:rPr>
      </w:pPr>
      <w:r w:rsidRPr="00CE4204">
        <w:rPr>
          <w:rFonts w:asciiTheme="majorHAnsi" w:eastAsiaTheme="majorEastAsia" w:hAnsiTheme="majorHAnsi" w:cstheme="majorBidi"/>
          <w:color w:val="638C1B" w:themeColor="accent1" w:themeShade="BF"/>
          <w:lang w:val="en-GB"/>
        </w:rPr>
        <w:t xml:space="preserve">Methodology for </w:t>
      </w:r>
      <w:r w:rsidR="005E1B41" w:rsidRPr="00CE4204">
        <w:rPr>
          <w:rFonts w:asciiTheme="majorHAnsi" w:eastAsiaTheme="majorEastAsia" w:hAnsiTheme="majorHAnsi" w:cstheme="majorBidi"/>
          <w:color w:val="638C1B" w:themeColor="accent1" w:themeShade="BF"/>
          <w:lang w:val="en-GB"/>
        </w:rPr>
        <w:t>pro</w:t>
      </w:r>
      <w:r w:rsidR="00361849" w:rsidRPr="00CE4204">
        <w:rPr>
          <w:rFonts w:asciiTheme="majorHAnsi" w:eastAsiaTheme="majorEastAsia" w:hAnsiTheme="majorHAnsi" w:cstheme="majorBidi"/>
          <w:color w:val="638C1B" w:themeColor="accent1" w:themeShade="BF"/>
          <w:lang w:val="en-GB"/>
        </w:rPr>
        <w:t xml:space="preserve">curement transaction </w:t>
      </w:r>
      <w:r w:rsidR="00F94471" w:rsidRPr="00CE4204">
        <w:rPr>
          <w:rFonts w:asciiTheme="majorHAnsi" w:eastAsiaTheme="majorEastAsia" w:hAnsiTheme="majorHAnsi" w:cstheme="majorBidi"/>
          <w:color w:val="638C1B" w:themeColor="accent1" w:themeShade="BF"/>
          <w:lang w:val="en-GB"/>
        </w:rPr>
        <w:t>prioritising by risk</w:t>
      </w:r>
      <w:r w:rsidR="00F94471" w:rsidRPr="00CE4204">
        <w:rPr>
          <w:lang w:val="en-GB"/>
        </w:rPr>
        <w:t xml:space="preserve"> </w:t>
      </w:r>
      <w:r w:rsidR="004E6820" w:rsidRPr="00CE4204">
        <w:rPr>
          <w:lang w:val="en-GB"/>
        </w:rPr>
        <w:t xml:space="preserve"> </w:t>
      </w:r>
    </w:p>
    <w:p w14:paraId="2007A82C" w14:textId="2A6B6625" w:rsidR="00F94471" w:rsidRPr="00CE4204" w:rsidRDefault="00C80374" w:rsidP="00960B15">
      <w:pPr>
        <w:ind w:left="90"/>
        <w:rPr>
          <w:lang w:val="en-GB"/>
        </w:rPr>
      </w:pPr>
      <w:r w:rsidRPr="00CE4204">
        <w:rPr>
          <w:lang w:val="en-GB"/>
        </w:rPr>
        <w:t>A</w:t>
      </w:r>
      <w:r w:rsidR="0001494B" w:rsidRPr="00CE4204">
        <w:rPr>
          <w:lang w:val="en-GB"/>
        </w:rPr>
        <w:t>uditors</w:t>
      </w:r>
      <w:r w:rsidRPr="00CE4204">
        <w:rPr>
          <w:lang w:val="en-GB"/>
        </w:rPr>
        <w:t xml:space="preserve"> can select a date range and </w:t>
      </w:r>
      <w:r w:rsidR="00C906B0" w:rsidRPr="00CE4204">
        <w:rPr>
          <w:lang w:val="en-GB"/>
        </w:rPr>
        <w:t xml:space="preserve">quickly retrieve the list of </w:t>
      </w:r>
      <w:r w:rsidR="00F740DA" w:rsidRPr="00CE4204">
        <w:rPr>
          <w:lang w:val="en-GB"/>
        </w:rPr>
        <w:t xml:space="preserve">filtered </w:t>
      </w:r>
      <w:r w:rsidR="00C906B0" w:rsidRPr="00CE4204">
        <w:rPr>
          <w:lang w:val="en-GB"/>
        </w:rPr>
        <w:t xml:space="preserve">transactions with risks </w:t>
      </w:r>
      <w:r w:rsidR="009D1B0C" w:rsidRPr="00CE4204">
        <w:rPr>
          <w:lang w:val="en-GB"/>
        </w:rPr>
        <w:t>arranged</w:t>
      </w:r>
      <w:r w:rsidR="00F740DA" w:rsidRPr="00CE4204">
        <w:rPr>
          <w:lang w:val="en-GB"/>
        </w:rPr>
        <w:t xml:space="preserve"> by</w:t>
      </w:r>
      <w:r w:rsidR="009D1B0C" w:rsidRPr="00CE4204">
        <w:rPr>
          <w:lang w:val="en-GB"/>
        </w:rPr>
        <w:t xml:space="preserve"> </w:t>
      </w:r>
      <w:r w:rsidR="00C60C15" w:rsidRPr="00CE4204">
        <w:rPr>
          <w:lang w:val="en-GB"/>
        </w:rPr>
        <w:t xml:space="preserve">risk </w:t>
      </w:r>
      <w:r w:rsidR="003F76C8" w:rsidRPr="00CE4204">
        <w:rPr>
          <w:lang w:val="en-GB"/>
        </w:rPr>
        <w:t>level from highest to</w:t>
      </w:r>
      <w:r w:rsidR="00F740DA" w:rsidRPr="00CE4204">
        <w:rPr>
          <w:lang w:val="en-GB"/>
        </w:rPr>
        <w:t xml:space="preserve"> lowest</w:t>
      </w:r>
      <w:r w:rsidRPr="00CE4204">
        <w:rPr>
          <w:lang w:val="en-GB"/>
        </w:rPr>
        <w:t xml:space="preserve"> and</w:t>
      </w:r>
      <w:r w:rsidR="00F740DA" w:rsidRPr="00CE4204">
        <w:rPr>
          <w:lang w:val="en-GB"/>
        </w:rPr>
        <w:t xml:space="preserve"> </w:t>
      </w:r>
      <w:r w:rsidRPr="00CE4204">
        <w:rPr>
          <w:lang w:val="en-GB"/>
        </w:rPr>
        <w:t>t</w:t>
      </w:r>
      <w:r w:rsidR="00F740DA" w:rsidRPr="00CE4204">
        <w:rPr>
          <w:lang w:val="en-GB"/>
        </w:rPr>
        <w:t xml:space="preserve">he prioritisation can be </w:t>
      </w:r>
      <w:r w:rsidR="00054444" w:rsidRPr="00CE4204">
        <w:rPr>
          <w:lang w:val="en-GB"/>
        </w:rPr>
        <w:t>adjusted</w:t>
      </w:r>
      <w:r w:rsidR="00F740DA" w:rsidRPr="00CE4204">
        <w:rPr>
          <w:lang w:val="en-GB"/>
        </w:rPr>
        <w:t xml:space="preserve"> </w:t>
      </w:r>
      <w:r w:rsidR="00A17887" w:rsidRPr="00CE4204">
        <w:rPr>
          <w:lang w:val="en-GB"/>
        </w:rPr>
        <w:t xml:space="preserve">using parameters to reflect </w:t>
      </w:r>
      <w:r w:rsidR="00F740DA" w:rsidRPr="00CE4204">
        <w:rPr>
          <w:lang w:val="en-GB"/>
        </w:rPr>
        <w:t>auditors</w:t>
      </w:r>
      <w:r w:rsidR="00A17887" w:rsidRPr="00CE4204">
        <w:rPr>
          <w:lang w:val="en-GB"/>
        </w:rPr>
        <w:t>’</w:t>
      </w:r>
      <w:r w:rsidR="00F740DA" w:rsidRPr="00CE4204">
        <w:rPr>
          <w:lang w:val="en-GB"/>
        </w:rPr>
        <w:t xml:space="preserve"> </w:t>
      </w:r>
      <w:r w:rsidR="007951E7" w:rsidRPr="00CE4204">
        <w:rPr>
          <w:lang w:val="en-GB"/>
        </w:rPr>
        <w:t xml:space="preserve">judgment and </w:t>
      </w:r>
      <w:r w:rsidR="00F740DA" w:rsidRPr="00CE4204">
        <w:rPr>
          <w:lang w:val="en-GB"/>
        </w:rPr>
        <w:t>needs</w:t>
      </w:r>
      <w:r w:rsidR="00362F01" w:rsidRPr="00CE4204">
        <w:rPr>
          <w:lang w:val="en-GB"/>
        </w:rPr>
        <w:t xml:space="preserve">. These parameters are flexible and can be </w:t>
      </w:r>
      <w:r w:rsidR="00054444" w:rsidRPr="00CE4204">
        <w:rPr>
          <w:lang w:val="en-GB"/>
        </w:rPr>
        <w:t>changed</w:t>
      </w:r>
      <w:r w:rsidR="00362F01" w:rsidRPr="00CE4204">
        <w:rPr>
          <w:lang w:val="en-GB"/>
        </w:rPr>
        <w:t xml:space="preserve"> to the </w:t>
      </w:r>
      <w:r w:rsidR="00F4513D" w:rsidRPr="00CE4204">
        <w:rPr>
          <w:lang w:val="en-GB"/>
        </w:rPr>
        <w:t>new</w:t>
      </w:r>
      <w:r w:rsidR="00362F01" w:rsidRPr="00CE4204">
        <w:rPr>
          <w:lang w:val="en-GB"/>
        </w:rPr>
        <w:t xml:space="preserve"> circumstances of the audit approach. </w:t>
      </w:r>
      <w:r w:rsidR="001E6043" w:rsidRPr="00CE4204">
        <w:rPr>
          <w:lang w:val="en-GB"/>
        </w:rPr>
        <w:t xml:space="preserve">Thus, auditors can get a complete picture of risk distribution among procurement transactions. </w:t>
      </w:r>
      <w:r w:rsidR="00A902CD" w:rsidRPr="00CE4204">
        <w:rPr>
          <w:lang w:val="en-GB"/>
        </w:rPr>
        <w:t xml:space="preserve">This is helpful when </w:t>
      </w:r>
      <w:r w:rsidR="00F03819" w:rsidRPr="00CE4204">
        <w:rPr>
          <w:lang w:val="en-GB"/>
        </w:rPr>
        <w:t xml:space="preserve">building </w:t>
      </w:r>
      <w:r w:rsidR="005230D8" w:rsidRPr="00CE4204">
        <w:rPr>
          <w:lang w:val="en-GB"/>
        </w:rPr>
        <w:t xml:space="preserve">testing sampling strategy, as auditors can quickly pick-up the riskiest transactions for audit.  </w:t>
      </w:r>
    </w:p>
    <w:p w14:paraId="148A1575" w14:textId="046F6A13" w:rsidR="005230D8" w:rsidRPr="00CE4204" w:rsidRDefault="002B49C8" w:rsidP="00960B15">
      <w:pPr>
        <w:ind w:left="90"/>
        <w:rPr>
          <w:lang w:val="en-GB"/>
        </w:rPr>
      </w:pPr>
      <w:r w:rsidRPr="00CE4204">
        <w:rPr>
          <w:rFonts w:asciiTheme="majorHAnsi" w:eastAsiaTheme="majorEastAsia" w:hAnsiTheme="majorHAnsi" w:cstheme="majorBidi"/>
          <w:color w:val="638C1B" w:themeColor="accent1" w:themeShade="BF"/>
          <w:lang w:val="en-GB"/>
        </w:rPr>
        <w:t xml:space="preserve">Methodology for </w:t>
      </w:r>
      <w:r w:rsidR="005230D8" w:rsidRPr="00CE4204">
        <w:rPr>
          <w:rFonts w:asciiTheme="majorHAnsi" w:eastAsiaTheme="majorEastAsia" w:hAnsiTheme="majorHAnsi" w:cstheme="majorBidi"/>
          <w:color w:val="638C1B" w:themeColor="accent1" w:themeShade="BF"/>
          <w:lang w:val="en-GB"/>
        </w:rPr>
        <w:t>contracting authorities</w:t>
      </w:r>
      <w:r w:rsidRPr="00CE4204">
        <w:rPr>
          <w:rFonts w:asciiTheme="majorHAnsi" w:eastAsiaTheme="majorEastAsia" w:hAnsiTheme="majorHAnsi" w:cstheme="majorBidi"/>
          <w:color w:val="638C1B" w:themeColor="accent1" w:themeShade="BF"/>
          <w:lang w:val="en-GB"/>
        </w:rPr>
        <w:t xml:space="preserve"> prioritis</w:t>
      </w:r>
      <w:r w:rsidR="00463BEF" w:rsidRPr="00CE4204">
        <w:rPr>
          <w:rFonts w:asciiTheme="majorHAnsi" w:eastAsiaTheme="majorEastAsia" w:hAnsiTheme="majorHAnsi" w:cstheme="majorBidi"/>
          <w:color w:val="638C1B" w:themeColor="accent1" w:themeShade="BF"/>
          <w:lang w:val="en-GB"/>
        </w:rPr>
        <w:t>ation</w:t>
      </w:r>
      <w:r w:rsidRPr="00CE4204">
        <w:rPr>
          <w:rFonts w:asciiTheme="majorHAnsi" w:eastAsiaTheme="majorEastAsia" w:hAnsiTheme="majorHAnsi" w:cstheme="majorBidi"/>
          <w:color w:val="638C1B" w:themeColor="accent1" w:themeShade="BF"/>
          <w:lang w:val="en-GB"/>
        </w:rPr>
        <w:t xml:space="preserve"> by risk</w:t>
      </w:r>
      <w:r w:rsidRPr="00CE4204">
        <w:rPr>
          <w:lang w:val="en-GB"/>
        </w:rPr>
        <w:t xml:space="preserve"> </w:t>
      </w:r>
    </w:p>
    <w:p w14:paraId="175F3004" w14:textId="3A515A62" w:rsidR="0068594D" w:rsidRPr="00CE4204" w:rsidRDefault="005230D8" w:rsidP="00960B15">
      <w:pPr>
        <w:ind w:left="90"/>
        <w:rPr>
          <w:lang w:val="en-GB"/>
        </w:rPr>
      </w:pPr>
      <w:r w:rsidRPr="00CE4204">
        <w:rPr>
          <w:lang w:val="en-GB"/>
        </w:rPr>
        <w:t xml:space="preserve">The methodology allows auditors to assess the level of risk for each </w:t>
      </w:r>
      <w:r w:rsidR="00C80374" w:rsidRPr="00CE4204">
        <w:rPr>
          <w:lang w:val="en-GB"/>
        </w:rPr>
        <w:t>contracting authority</w:t>
      </w:r>
      <w:r w:rsidRPr="00CE4204">
        <w:rPr>
          <w:lang w:val="en-GB"/>
        </w:rPr>
        <w:t xml:space="preserve"> </w:t>
      </w:r>
      <w:r w:rsidR="00C80374" w:rsidRPr="00CE4204">
        <w:rPr>
          <w:lang w:val="en-GB"/>
        </w:rPr>
        <w:t>using</w:t>
      </w:r>
      <w:r w:rsidRPr="00CE4204">
        <w:rPr>
          <w:lang w:val="en-GB"/>
        </w:rPr>
        <w:t xml:space="preserve"> </w:t>
      </w:r>
      <w:r w:rsidR="00C80374" w:rsidRPr="00CE4204">
        <w:rPr>
          <w:lang w:val="en-GB"/>
        </w:rPr>
        <w:t xml:space="preserve">the </w:t>
      </w:r>
      <w:r w:rsidR="00935E99" w:rsidRPr="00CE4204">
        <w:rPr>
          <w:lang w:val="en-GB"/>
        </w:rPr>
        <w:t>eProcur</w:t>
      </w:r>
      <w:r w:rsidR="00036C1B" w:rsidRPr="00CE4204">
        <w:rPr>
          <w:lang w:val="en-GB"/>
        </w:rPr>
        <w:t>ement</w:t>
      </w:r>
      <w:r w:rsidR="00935E99" w:rsidRPr="00CE4204">
        <w:rPr>
          <w:lang w:val="en-GB"/>
        </w:rPr>
        <w:t xml:space="preserve"> </w:t>
      </w:r>
      <w:r w:rsidRPr="00CE4204">
        <w:rPr>
          <w:lang w:val="en-GB"/>
        </w:rPr>
        <w:t xml:space="preserve">system </w:t>
      </w:r>
      <w:r w:rsidR="00B7568E" w:rsidRPr="00CE4204">
        <w:rPr>
          <w:lang w:val="en-GB"/>
        </w:rPr>
        <w:t xml:space="preserve">for </w:t>
      </w:r>
      <w:r w:rsidR="00C80374" w:rsidRPr="00CE4204">
        <w:rPr>
          <w:lang w:val="en-GB"/>
        </w:rPr>
        <w:t>a</w:t>
      </w:r>
      <w:r w:rsidR="00B7568E" w:rsidRPr="00CE4204">
        <w:rPr>
          <w:lang w:val="en-GB"/>
        </w:rPr>
        <w:t xml:space="preserve"> </w:t>
      </w:r>
      <w:r w:rsidR="00BB1275" w:rsidRPr="00CE4204">
        <w:rPr>
          <w:lang w:val="en-GB"/>
        </w:rPr>
        <w:t xml:space="preserve">selected </w:t>
      </w:r>
      <w:r w:rsidR="00B7568E" w:rsidRPr="00CE4204">
        <w:rPr>
          <w:lang w:val="en-GB"/>
        </w:rPr>
        <w:t>perio</w:t>
      </w:r>
      <w:r w:rsidR="00894419" w:rsidRPr="00CE4204">
        <w:rPr>
          <w:lang w:val="en-GB"/>
        </w:rPr>
        <w:t xml:space="preserve">d. </w:t>
      </w:r>
      <w:r w:rsidRPr="00CE4204">
        <w:rPr>
          <w:lang w:val="en-GB"/>
        </w:rPr>
        <w:t xml:space="preserve"> </w:t>
      </w:r>
      <w:r w:rsidR="00935E99" w:rsidRPr="00CE4204">
        <w:rPr>
          <w:lang w:val="en-GB"/>
        </w:rPr>
        <w:t xml:space="preserve">The </w:t>
      </w:r>
      <w:r w:rsidR="00C80374" w:rsidRPr="00CE4204">
        <w:rPr>
          <w:lang w:val="en-GB"/>
        </w:rPr>
        <w:t>contracting authorities</w:t>
      </w:r>
      <w:r w:rsidR="003242A9" w:rsidRPr="00CE4204">
        <w:rPr>
          <w:lang w:val="en-GB"/>
        </w:rPr>
        <w:t xml:space="preserve"> </w:t>
      </w:r>
      <w:r w:rsidR="00BB6984" w:rsidRPr="00CE4204">
        <w:rPr>
          <w:lang w:val="en-GB"/>
        </w:rPr>
        <w:t xml:space="preserve">are compared by </w:t>
      </w:r>
      <w:r w:rsidR="00935E99" w:rsidRPr="00CE4204">
        <w:rPr>
          <w:lang w:val="en-GB"/>
        </w:rPr>
        <w:t xml:space="preserve">aggregated information </w:t>
      </w:r>
      <w:r w:rsidR="000B3184" w:rsidRPr="00CE4204">
        <w:rPr>
          <w:lang w:val="en-GB"/>
        </w:rPr>
        <w:t xml:space="preserve">about </w:t>
      </w:r>
      <w:r w:rsidR="00DA73CC" w:rsidRPr="00CE4204">
        <w:rPr>
          <w:lang w:val="en-GB"/>
        </w:rPr>
        <w:t>procurement transactions</w:t>
      </w:r>
      <w:r w:rsidR="00C12880" w:rsidRPr="00CE4204">
        <w:rPr>
          <w:lang w:val="en-GB"/>
        </w:rPr>
        <w:t>,</w:t>
      </w:r>
      <w:r w:rsidR="00DA73CC" w:rsidRPr="00CE4204">
        <w:rPr>
          <w:lang w:val="en-GB"/>
        </w:rPr>
        <w:t xml:space="preserve"> </w:t>
      </w:r>
      <w:r w:rsidR="00E608F0" w:rsidRPr="00CE4204">
        <w:rPr>
          <w:lang w:val="en-GB"/>
        </w:rPr>
        <w:t>with</w:t>
      </w:r>
      <w:r w:rsidR="00AF6FE8" w:rsidRPr="00CE4204">
        <w:rPr>
          <w:lang w:val="en-GB"/>
        </w:rPr>
        <w:t xml:space="preserve"> and </w:t>
      </w:r>
      <w:r w:rsidR="00E608F0" w:rsidRPr="00CE4204">
        <w:rPr>
          <w:lang w:val="en-GB"/>
        </w:rPr>
        <w:t>without risk</w:t>
      </w:r>
      <w:r w:rsidR="00C12880" w:rsidRPr="00CE4204">
        <w:rPr>
          <w:lang w:val="en-GB"/>
        </w:rPr>
        <w:t>,</w:t>
      </w:r>
      <w:r w:rsidR="00C80374" w:rsidRPr="00CE4204">
        <w:rPr>
          <w:lang w:val="en-GB"/>
        </w:rPr>
        <w:t xml:space="preserve"> and</w:t>
      </w:r>
      <w:r w:rsidR="00BB6984" w:rsidRPr="00CE4204">
        <w:rPr>
          <w:lang w:val="en-GB"/>
        </w:rPr>
        <w:t xml:space="preserve"> </w:t>
      </w:r>
      <w:r w:rsidR="00C80374" w:rsidRPr="00CE4204">
        <w:rPr>
          <w:lang w:val="en-GB"/>
        </w:rPr>
        <w:t>t</w:t>
      </w:r>
      <w:r w:rsidR="00BB6984" w:rsidRPr="00CE4204">
        <w:rPr>
          <w:lang w:val="en-GB"/>
        </w:rPr>
        <w:t xml:space="preserve">hose </w:t>
      </w:r>
      <w:r w:rsidR="00BC795C" w:rsidRPr="00CE4204">
        <w:rPr>
          <w:lang w:val="en-GB"/>
        </w:rPr>
        <w:t xml:space="preserve">with </w:t>
      </w:r>
      <w:r w:rsidR="00403BAC" w:rsidRPr="00CE4204">
        <w:rPr>
          <w:lang w:val="en-GB"/>
        </w:rPr>
        <w:t>riskier</w:t>
      </w:r>
      <w:r w:rsidR="004A3C97" w:rsidRPr="00CE4204">
        <w:rPr>
          <w:lang w:val="en-GB"/>
        </w:rPr>
        <w:t xml:space="preserve"> procurement p</w:t>
      </w:r>
      <w:r w:rsidR="00C80374" w:rsidRPr="00CE4204">
        <w:rPr>
          <w:lang w:val="en-GB"/>
        </w:rPr>
        <w:t>rofiles</w:t>
      </w:r>
      <w:r w:rsidR="009C157D" w:rsidRPr="00CE4204">
        <w:rPr>
          <w:lang w:val="en-GB"/>
        </w:rPr>
        <w:t xml:space="preserve"> are prioritised</w:t>
      </w:r>
      <w:r w:rsidR="000C5968" w:rsidRPr="00CE4204">
        <w:rPr>
          <w:lang w:val="en-GB"/>
        </w:rPr>
        <w:t xml:space="preserve"> to the top</w:t>
      </w:r>
      <w:r w:rsidR="004A3C97" w:rsidRPr="00CE4204">
        <w:rPr>
          <w:lang w:val="en-GB"/>
        </w:rPr>
        <w:t xml:space="preserve">. </w:t>
      </w:r>
      <w:r w:rsidR="007253F6" w:rsidRPr="00CE4204">
        <w:rPr>
          <w:lang w:val="en-GB"/>
        </w:rPr>
        <w:t xml:space="preserve">This process also </w:t>
      </w:r>
      <w:r w:rsidR="00C80374" w:rsidRPr="00CE4204">
        <w:rPr>
          <w:lang w:val="en-GB"/>
        </w:rPr>
        <w:t>allows</w:t>
      </w:r>
      <w:r w:rsidR="00C93494" w:rsidRPr="00CE4204">
        <w:rPr>
          <w:lang w:val="en-GB"/>
        </w:rPr>
        <w:t xml:space="preserve"> flexible and adjustable prioritisation parameters.  </w:t>
      </w:r>
      <w:r w:rsidR="00BF0649" w:rsidRPr="00CE4204">
        <w:rPr>
          <w:lang w:val="en-GB"/>
        </w:rPr>
        <w:t xml:space="preserve">The auditors may consider the prioritisation outcomes when </w:t>
      </w:r>
      <w:r w:rsidR="00165865" w:rsidRPr="00CE4204">
        <w:rPr>
          <w:lang w:val="en-GB"/>
        </w:rPr>
        <w:t xml:space="preserve">performing overall procurement system risk assessment </w:t>
      </w:r>
      <w:r w:rsidR="000A6F39" w:rsidRPr="00CE4204">
        <w:rPr>
          <w:lang w:val="en-GB"/>
        </w:rPr>
        <w:t xml:space="preserve">and </w:t>
      </w:r>
      <w:r w:rsidR="00BF0649" w:rsidRPr="00CE4204">
        <w:rPr>
          <w:lang w:val="en-GB"/>
        </w:rPr>
        <w:t xml:space="preserve">deciding on </w:t>
      </w:r>
      <w:r w:rsidR="001372B3" w:rsidRPr="00CE4204">
        <w:rPr>
          <w:lang w:val="en-GB"/>
        </w:rPr>
        <w:t xml:space="preserve">the </w:t>
      </w:r>
      <w:r w:rsidR="00165865" w:rsidRPr="00CE4204">
        <w:rPr>
          <w:lang w:val="en-GB"/>
        </w:rPr>
        <w:t xml:space="preserve">annual audit plan. </w:t>
      </w:r>
    </w:p>
    <w:p w14:paraId="7C405193" w14:textId="77777777" w:rsidR="004E5C25" w:rsidRPr="00CE4204" w:rsidRDefault="00BF0649" w:rsidP="0034608E">
      <w:pPr>
        <w:ind w:left="90"/>
        <w:rPr>
          <w:rFonts w:asciiTheme="majorHAnsi" w:eastAsiaTheme="majorEastAsia" w:hAnsiTheme="majorHAnsi" w:cstheme="majorBidi"/>
          <w:color w:val="638C1B" w:themeColor="accent1" w:themeShade="BF"/>
          <w:lang w:val="en-GB"/>
        </w:rPr>
      </w:pPr>
      <w:r w:rsidRPr="00CE4204">
        <w:rPr>
          <w:rFonts w:asciiTheme="majorHAnsi" w:eastAsiaTheme="majorEastAsia" w:hAnsiTheme="majorHAnsi" w:cstheme="majorBidi"/>
          <w:color w:val="638C1B" w:themeColor="accent1" w:themeShade="BF"/>
          <w:lang w:val="en-GB"/>
        </w:rPr>
        <w:t xml:space="preserve">Automated </w:t>
      </w:r>
      <w:r w:rsidR="00165865" w:rsidRPr="00CE4204">
        <w:rPr>
          <w:rFonts w:asciiTheme="majorHAnsi" w:eastAsiaTheme="majorEastAsia" w:hAnsiTheme="majorHAnsi" w:cstheme="majorBidi"/>
          <w:color w:val="638C1B" w:themeColor="accent1" w:themeShade="BF"/>
          <w:lang w:val="en-GB"/>
        </w:rPr>
        <w:t xml:space="preserve">scoring methodology embedded into the </w:t>
      </w:r>
      <w:r w:rsidR="0034608E" w:rsidRPr="00CE4204">
        <w:rPr>
          <w:rFonts w:asciiTheme="majorHAnsi" w:eastAsiaTheme="majorEastAsia" w:hAnsiTheme="majorHAnsi" w:cstheme="majorBidi"/>
          <w:color w:val="638C1B" w:themeColor="accent1" w:themeShade="BF"/>
          <w:lang w:val="en-GB"/>
        </w:rPr>
        <w:t xml:space="preserve">audit checklists. </w:t>
      </w:r>
      <w:r w:rsidR="00165865" w:rsidRPr="00CE4204">
        <w:rPr>
          <w:rFonts w:asciiTheme="majorHAnsi" w:eastAsiaTheme="majorEastAsia" w:hAnsiTheme="majorHAnsi" w:cstheme="majorBidi"/>
          <w:color w:val="638C1B" w:themeColor="accent1" w:themeShade="BF"/>
          <w:lang w:val="en-GB"/>
        </w:rPr>
        <w:t xml:space="preserve">  </w:t>
      </w:r>
      <w:r w:rsidR="00BC795C" w:rsidRPr="00CE4204">
        <w:rPr>
          <w:rFonts w:asciiTheme="majorHAnsi" w:eastAsiaTheme="majorEastAsia" w:hAnsiTheme="majorHAnsi" w:cstheme="majorBidi"/>
          <w:color w:val="638C1B" w:themeColor="accent1" w:themeShade="BF"/>
          <w:lang w:val="en-GB"/>
        </w:rPr>
        <w:t xml:space="preserve"> </w:t>
      </w:r>
      <w:r w:rsidR="00AF6FE8" w:rsidRPr="00CE4204">
        <w:rPr>
          <w:rFonts w:asciiTheme="majorHAnsi" w:eastAsiaTheme="majorEastAsia" w:hAnsiTheme="majorHAnsi" w:cstheme="majorBidi"/>
          <w:color w:val="638C1B" w:themeColor="accent1" w:themeShade="BF"/>
          <w:lang w:val="en-GB"/>
        </w:rPr>
        <w:t xml:space="preserve"> </w:t>
      </w:r>
      <w:r w:rsidR="00935E99" w:rsidRPr="00CE4204">
        <w:rPr>
          <w:rFonts w:asciiTheme="majorHAnsi" w:eastAsiaTheme="majorEastAsia" w:hAnsiTheme="majorHAnsi" w:cstheme="majorBidi"/>
          <w:color w:val="638C1B" w:themeColor="accent1" w:themeShade="BF"/>
          <w:lang w:val="en-GB"/>
        </w:rPr>
        <w:t xml:space="preserve"> </w:t>
      </w:r>
      <w:r w:rsidR="002B49C8" w:rsidRPr="00CE4204">
        <w:rPr>
          <w:rFonts w:asciiTheme="majorHAnsi" w:eastAsiaTheme="majorEastAsia" w:hAnsiTheme="majorHAnsi" w:cstheme="majorBidi"/>
          <w:color w:val="638C1B" w:themeColor="accent1" w:themeShade="BF"/>
          <w:lang w:val="en-GB"/>
        </w:rPr>
        <w:t xml:space="preserve"> </w:t>
      </w:r>
    </w:p>
    <w:p w14:paraId="20FB09AA" w14:textId="22F46C37" w:rsidR="004E5C25" w:rsidRPr="00CE4204" w:rsidRDefault="001372B3" w:rsidP="0034608E">
      <w:pPr>
        <w:ind w:left="90"/>
        <w:rPr>
          <w:lang w:val="en-GB"/>
        </w:rPr>
      </w:pPr>
      <w:r w:rsidRPr="00CE4204">
        <w:rPr>
          <w:lang w:val="en-GB"/>
        </w:rPr>
        <w:t>The s</w:t>
      </w:r>
      <w:r w:rsidR="0034608E" w:rsidRPr="00CE4204">
        <w:rPr>
          <w:lang w:val="en-GB"/>
        </w:rPr>
        <w:t>coring methodology help</w:t>
      </w:r>
      <w:r w:rsidR="000A6F39" w:rsidRPr="00CE4204">
        <w:rPr>
          <w:lang w:val="en-GB"/>
        </w:rPr>
        <w:t>s</w:t>
      </w:r>
      <w:r w:rsidR="0034608E" w:rsidRPr="00CE4204">
        <w:rPr>
          <w:lang w:val="en-GB"/>
        </w:rPr>
        <w:t xml:space="preserve"> auditors </w:t>
      </w:r>
      <w:r w:rsidR="00617560" w:rsidRPr="00CE4204">
        <w:rPr>
          <w:lang w:val="en-GB"/>
        </w:rPr>
        <w:t xml:space="preserve">automatically </w:t>
      </w:r>
      <w:r w:rsidR="0034608E" w:rsidRPr="00CE4204">
        <w:rPr>
          <w:lang w:val="en-GB"/>
        </w:rPr>
        <w:t xml:space="preserve">evaluate the </w:t>
      </w:r>
      <w:r w:rsidR="00CF4CA7" w:rsidRPr="00CE4204">
        <w:rPr>
          <w:lang w:val="en-GB"/>
        </w:rPr>
        <w:t xml:space="preserve">testing results </w:t>
      </w:r>
      <w:r w:rsidR="00DA6F35" w:rsidRPr="00CE4204">
        <w:rPr>
          <w:lang w:val="en-GB"/>
        </w:rPr>
        <w:t>of</w:t>
      </w:r>
      <w:r w:rsidR="0034608E" w:rsidRPr="00CE4204">
        <w:rPr>
          <w:lang w:val="en-GB"/>
        </w:rPr>
        <w:t xml:space="preserve"> </w:t>
      </w:r>
      <w:r w:rsidR="00DA6F35" w:rsidRPr="00CE4204">
        <w:rPr>
          <w:lang w:val="en-GB"/>
        </w:rPr>
        <w:t xml:space="preserve">a </w:t>
      </w:r>
      <w:r w:rsidR="00C12880" w:rsidRPr="00CE4204">
        <w:rPr>
          <w:lang w:val="en-GB"/>
        </w:rPr>
        <w:t>contracting authority</w:t>
      </w:r>
      <w:r w:rsidR="0034608E" w:rsidRPr="00CE4204">
        <w:rPr>
          <w:lang w:val="en-GB"/>
        </w:rPr>
        <w:t xml:space="preserve"> or transaction </w:t>
      </w:r>
      <w:r w:rsidR="00DA6F35" w:rsidRPr="00CE4204">
        <w:rPr>
          <w:lang w:val="en-GB"/>
        </w:rPr>
        <w:t xml:space="preserve">selected for </w:t>
      </w:r>
      <w:r w:rsidR="0034608E" w:rsidRPr="00CE4204">
        <w:rPr>
          <w:lang w:val="en-GB"/>
        </w:rPr>
        <w:t>audit.</w:t>
      </w:r>
      <w:r w:rsidR="00DE4D2A" w:rsidRPr="00CE4204">
        <w:rPr>
          <w:lang w:val="en-GB"/>
        </w:rPr>
        <w:t xml:space="preserve"> </w:t>
      </w:r>
      <w:r w:rsidR="00B45B21" w:rsidRPr="00CE4204">
        <w:rPr>
          <w:lang w:val="en-GB"/>
        </w:rPr>
        <w:t>The auditor rates e</w:t>
      </w:r>
      <w:r w:rsidR="00617560" w:rsidRPr="00CE4204">
        <w:rPr>
          <w:lang w:val="en-GB"/>
        </w:rPr>
        <w:t xml:space="preserve">ach question in a checklist </w:t>
      </w:r>
      <w:r w:rsidR="001C45B9" w:rsidRPr="00CE4204">
        <w:rPr>
          <w:lang w:val="en-GB"/>
        </w:rPr>
        <w:t xml:space="preserve">by its impact </w:t>
      </w:r>
      <w:r w:rsidR="007F00E1" w:rsidRPr="00CE4204">
        <w:rPr>
          <w:lang w:val="en-GB"/>
        </w:rPr>
        <w:t>from 1 to 5.</w:t>
      </w:r>
      <w:r w:rsidR="00E777F4" w:rsidRPr="00CE4204">
        <w:rPr>
          <w:lang w:val="en-GB"/>
        </w:rPr>
        <w:t xml:space="preserve"> </w:t>
      </w:r>
      <w:r w:rsidR="00B45B21" w:rsidRPr="00CE4204">
        <w:rPr>
          <w:lang w:val="en-GB"/>
        </w:rPr>
        <w:t xml:space="preserve">Where </w:t>
      </w:r>
      <w:r w:rsidR="0079776D" w:rsidRPr="00CE4204">
        <w:rPr>
          <w:lang w:val="en-GB"/>
        </w:rPr>
        <w:t xml:space="preserve">“5” is </w:t>
      </w:r>
      <w:r w:rsidR="007A7FE3" w:rsidRPr="00CE4204">
        <w:rPr>
          <w:lang w:val="en-GB"/>
        </w:rPr>
        <w:t xml:space="preserve">a </w:t>
      </w:r>
      <w:r w:rsidR="0079776D" w:rsidRPr="00CE4204">
        <w:rPr>
          <w:lang w:val="en-GB"/>
        </w:rPr>
        <w:t>ve</w:t>
      </w:r>
      <w:r w:rsidR="009032E9" w:rsidRPr="00CE4204">
        <w:rPr>
          <w:lang w:val="en-GB"/>
        </w:rPr>
        <w:t>r</w:t>
      </w:r>
      <w:r w:rsidR="0079776D" w:rsidRPr="00CE4204">
        <w:rPr>
          <w:lang w:val="en-GB"/>
        </w:rPr>
        <w:t xml:space="preserve">y important question and “1” is </w:t>
      </w:r>
      <w:r w:rsidR="00924EE9" w:rsidRPr="00CE4204">
        <w:rPr>
          <w:lang w:val="en-GB"/>
        </w:rPr>
        <w:t xml:space="preserve">less critical. </w:t>
      </w:r>
      <w:r w:rsidR="00C353E4" w:rsidRPr="00CE4204">
        <w:rPr>
          <w:lang w:val="en-GB"/>
        </w:rPr>
        <w:t xml:space="preserve">The </w:t>
      </w:r>
      <w:r w:rsidR="00660A6B" w:rsidRPr="00CE4204">
        <w:rPr>
          <w:lang w:val="en-GB"/>
        </w:rPr>
        <w:t xml:space="preserve">checklist calculates </w:t>
      </w:r>
      <w:r w:rsidR="00924EE9" w:rsidRPr="00CE4204">
        <w:rPr>
          <w:lang w:val="en-GB"/>
        </w:rPr>
        <w:t xml:space="preserve">an </w:t>
      </w:r>
      <w:r w:rsidR="0089183A" w:rsidRPr="00CE4204">
        <w:rPr>
          <w:lang w:val="en-GB"/>
        </w:rPr>
        <w:t xml:space="preserve">aggregated score </w:t>
      </w:r>
      <w:r w:rsidR="00E777F4" w:rsidRPr="00CE4204">
        <w:rPr>
          <w:lang w:val="en-GB"/>
        </w:rPr>
        <w:t>of</w:t>
      </w:r>
      <w:r w:rsidR="00417D84" w:rsidRPr="00CE4204">
        <w:rPr>
          <w:lang w:val="en-GB"/>
        </w:rPr>
        <w:t xml:space="preserve"> </w:t>
      </w:r>
      <w:r w:rsidR="0089183A" w:rsidRPr="00CE4204">
        <w:rPr>
          <w:lang w:val="en-GB"/>
        </w:rPr>
        <w:t xml:space="preserve">audit </w:t>
      </w:r>
      <w:r w:rsidR="001A17B3" w:rsidRPr="00CE4204">
        <w:rPr>
          <w:lang w:val="en-GB"/>
        </w:rPr>
        <w:t>answer</w:t>
      </w:r>
      <w:r w:rsidR="0089183A" w:rsidRPr="00CE4204">
        <w:rPr>
          <w:lang w:val="en-GB"/>
        </w:rPr>
        <w:t>s</w:t>
      </w:r>
      <w:r w:rsidR="00D86E2B" w:rsidRPr="00CE4204">
        <w:rPr>
          <w:lang w:val="en-GB"/>
        </w:rPr>
        <w:t>, taking into account the number of ad</w:t>
      </w:r>
      <w:r w:rsidR="007834E3" w:rsidRPr="00CE4204">
        <w:rPr>
          <w:lang w:val="en-GB"/>
        </w:rPr>
        <w:t>verse responses and their significance</w:t>
      </w:r>
      <w:r w:rsidR="00C80374" w:rsidRPr="00CE4204">
        <w:rPr>
          <w:lang w:val="en-GB"/>
        </w:rPr>
        <w:t xml:space="preserve"> and</w:t>
      </w:r>
      <w:r w:rsidR="00DA12D7" w:rsidRPr="00CE4204">
        <w:rPr>
          <w:lang w:val="en-GB"/>
        </w:rPr>
        <w:t xml:space="preserve"> </w:t>
      </w:r>
      <w:r w:rsidR="00C80374" w:rsidRPr="00CE4204">
        <w:rPr>
          <w:lang w:val="en-GB"/>
        </w:rPr>
        <w:t>t</w:t>
      </w:r>
      <w:r w:rsidR="00DA12D7" w:rsidRPr="00CE4204">
        <w:rPr>
          <w:lang w:val="en-GB"/>
        </w:rPr>
        <w:t xml:space="preserve">he final </w:t>
      </w:r>
      <w:r w:rsidR="00C80374" w:rsidRPr="00CE4204">
        <w:rPr>
          <w:lang w:val="en-GB"/>
        </w:rPr>
        <w:t xml:space="preserve">calculated </w:t>
      </w:r>
      <w:r w:rsidR="00DA12D7" w:rsidRPr="00CE4204">
        <w:rPr>
          <w:lang w:val="en-GB"/>
        </w:rPr>
        <w:t xml:space="preserve">score </w:t>
      </w:r>
      <w:r w:rsidR="00C80374" w:rsidRPr="00CE4204">
        <w:rPr>
          <w:lang w:val="en-GB"/>
        </w:rPr>
        <w:t>provides</w:t>
      </w:r>
      <w:r w:rsidR="005D571D" w:rsidRPr="00CE4204">
        <w:rPr>
          <w:lang w:val="en-GB"/>
        </w:rPr>
        <w:t xml:space="preserve"> auditors </w:t>
      </w:r>
      <w:r w:rsidR="00C80374" w:rsidRPr="00CE4204">
        <w:rPr>
          <w:lang w:val="en-GB"/>
        </w:rPr>
        <w:t>with</w:t>
      </w:r>
      <w:r w:rsidR="005D571D" w:rsidRPr="00CE4204">
        <w:rPr>
          <w:lang w:val="en-GB"/>
        </w:rPr>
        <w:t xml:space="preserve"> </w:t>
      </w:r>
      <w:r w:rsidR="003E28C1" w:rsidRPr="00CE4204">
        <w:rPr>
          <w:lang w:val="en-GB"/>
        </w:rPr>
        <w:t xml:space="preserve">a </w:t>
      </w:r>
      <w:r w:rsidR="00D160E9" w:rsidRPr="00CE4204">
        <w:rPr>
          <w:lang w:val="en-GB"/>
        </w:rPr>
        <w:t>quick</w:t>
      </w:r>
      <w:r w:rsidR="004E5C25" w:rsidRPr="00CE4204">
        <w:rPr>
          <w:lang w:val="en-GB"/>
        </w:rPr>
        <w:t xml:space="preserve"> </w:t>
      </w:r>
      <w:r w:rsidR="00C80374" w:rsidRPr="00CE4204">
        <w:rPr>
          <w:lang w:val="en-GB"/>
        </w:rPr>
        <w:t>initial</w:t>
      </w:r>
      <w:r w:rsidR="00892F42" w:rsidRPr="00CE4204">
        <w:rPr>
          <w:lang w:val="en-GB"/>
        </w:rPr>
        <w:t xml:space="preserve"> assessment of </w:t>
      </w:r>
      <w:r w:rsidR="00C80374" w:rsidRPr="00CE4204">
        <w:rPr>
          <w:lang w:val="en-GB"/>
        </w:rPr>
        <w:t xml:space="preserve">the results of </w:t>
      </w:r>
      <w:r w:rsidR="00924EE9" w:rsidRPr="00CE4204">
        <w:rPr>
          <w:lang w:val="en-GB"/>
        </w:rPr>
        <w:t xml:space="preserve">the </w:t>
      </w:r>
      <w:r w:rsidR="00C80374" w:rsidRPr="00CE4204">
        <w:rPr>
          <w:lang w:val="en-GB"/>
        </w:rPr>
        <w:t>risk assessment.</w:t>
      </w:r>
      <w:r w:rsidR="00D160E9" w:rsidRPr="00CE4204">
        <w:rPr>
          <w:lang w:val="en-GB"/>
        </w:rPr>
        <w:t xml:space="preserve"> </w:t>
      </w:r>
      <w:r w:rsidR="0089183A" w:rsidRPr="00CE4204">
        <w:rPr>
          <w:lang w:val="en-GB"/>
        </w:rPr>
        <w:t xml:space="preserve"> </w:t>
      </w:r>
    </w:p>
    <w:p w14:paraId="4F39E7E3" w14:textId="5A9089A3" w:rsidR="005B4B61" w:rsidRPr="00CE4204" w:rsidRDefault="004E5C25" w:rsidP="0034608E">
      <w:pPr>
        <w:ind w:left="90"/>
        <w:rPr>
          <w:lang w:val="en-GB"/>
        </w:rPr>
      </w:pPr>
      <w:r w:rsidRPr="00CE4204">
        <w:rPr>
          <w:rFonts w:asciiTheme="majorHAnsi" w:eastAsiaTheme="majorEastAsia" w:hAnsiTheme="majorHAnsi" w:cstheme="majorBidi"/>
          <w:color w:val="638C1B" w:themeColor="accent1" w:themeShade="BF"/>
          <w:lang w:val="en-GB"/>
        </w:rPr>
        <w:t xml:space="preserve">Application of the methodology </w:t>
      </w:r>
      <w:r w:rsidR="005B4B61" w:rsidRPr="00CE4204">
        <w:rPr>
          <w:rFonts w:asciiTheme="majorHAnsi" w:eastAsiaTheme="majorEastAsia" w:hAnsiTheme="majorHAnsi" w:cstheme="majorBidi"/>
          <w:color w:val="638C1B" w:themeColor="accent1" w:themeShade="BF"/>
          <w:lang w:val="en-GB"/>
        </w:rPr>
        <w:t>during each stage of the audit</w:t>
      </w:r>
      <w:r w:rsidR="0034608E" w:rsidRPr="00CE4204">
        <w:rPr>
          <w:lang w:val="en-GB"/>
        </w:rPr>
        <w:t xml:space="preserve">  </w:t>
      </w:r>
    </w:p>
    <w:p w14:paraId="09D52EF7" w14:textId="7F06B162" w:rsidR="00AC400B" w:rsidRPr="00CE4204" w:rsidRDefault="00FE5AF1" w:rsidP="0034608E">
      <w:pPr>
        <w:ind w:left="90"/>
        <w:rPr>
          <w:lang w:val="en-GB"/>
        </w:rPr>
      </w:pPr>
      <w:r w:rsidRPr="00CE4204">
        <w:rPr>
          <w:lang w:val="en-GB"/>
        </w:rPr>
        <w:t>The adopted</w:t>
      </w:r>
      <w:r w:rsidR="00AC400B" w:rsidRPr="00CE4204">
        <w:rPr>
          <w:lang w:val="en-GB"/>
        </w:rPr>
        <w:t xml:space="preserve"> methodology</w:t>
      </w:r>
      <w:r w:rsidRPr="00CE4204">
        <w:rPr>
          <w:lang w:val="en-GB"/>
        </w:rPr>
        <w:t xml:space="preserve"> explains</w:t>
      </w:r>
      <w:r w:rsidR="00AC400B" w:rsidRPr="00CE4204">
        <w:rPr>
          <w:lang w:val="en-GB"/>
        </w:rPr>
        <w:t xml:space="preserve"> how </w:t>
      </w:r>
      <w:r w:rsidRPr="00CE4204">
        <w:rPr>
          <w:lang w:val="en-GB"/>
        </w:rPr>
        <w:t>developed indicators, prioritisation and scoring tools can be applied during each stage</w:t>
      </w:r>
      <w:r w:rsidR="00246027" w:rsidRPr="00CE4204">
        <w:rPr>
          <w:lang w:val="en-GB"/>
        </w:rPr>
        <w:t xml:space="preserve"> of the audit</w:t>
      </w:r>
      <w:r w:rsidR="005B1CF0" w:rsidRPr="00CE4204">
        <w:rPr>
          <w:lang w:val="en-GB"/>
        </w:rPr>
        <w:t xml:space="preserve">: risk assessment, planning the audit and testing strategy, audit execution </w:t>
      </w:r>
      <w:r w:rsidR="00C42B4A" w:rsidRPr="00CE4204">
        <w:rPr>
          <w:lang w:val="en-GB"/>
        </w:rPr>
        <w:t xml:space="preserve">and reporting/monitoring results. </w:t>
      </w:r>
    </w:p>
    <w:p w14:paraId="01E8496D" w14:textId="1E1DEA9E" w:rsidR="00DA18AB" w:rsidRPr="00CE4204" w:rsidRDefault="00DA18AB" w:rsidP="004B232D">
      <w:pPr>
        <w:pStyle w:val="Heading4"/>
      </w:pPr>
      <w:r w:rsidRPr="00CE4204">
        <w:t>Technological solution</w:t>
      </w:r>
      <w:r w:rsidR="00FA3ADF" w:rsidRPr="00CE4204">
        <w:t xml:space="preserve"> and implementation</w:t>
      </w:r>
    </w:p>
    <w:p w14:paraId="7A87C124" w14:textId="59F13AA0" w:rsidR="007E2873" w:rsidRPr="00CE4204" w:rsidRDefault="0014642E" w:rsidP="00996A92">
      <w:pPr>
        <w:rPr>
          <w:lang w:val="en-GB"/>
        </w:rPr>
      </w:pPr>
      <w:r w:rsidRPr="00CE4204">
        <w:rPr>
          <w:lang w:val="en-GB"/>
        </w:rPr>
        <w:t>Another</w:t>
      </w:r>
      <w:r w:rsidR="00EC0CCF" w:rsidRPr="00CE4204">
        <w:rPr>
          <w:lang w:val="en-GB"/>
        </w:rPr>
        <w:t xml:space="preserve"> EBRD public procurement</w:t>
      </w:r>
      <w:r w:rsidRPr="00CE4204">
        <w:rPr>
          <w:lang w:val="en-GB"/>
        </w:rPr>
        <w:t xml:space="preserve"> </w:t>
      </w:r>
      <w:r w:rsidR="003741FC" w:rsidRPr="00CE4204">
        <w:rPr>
          <w:lang w:val="en-GB"/>
        </w:rPr>
        <w:t xml:space="preserve">technical cooperation project </w:t>
      </w:r>
      <w:r w:rsidR="00EC0CCF" w:rsidRPr="00CE4204">
        <w:rPr>
          <w:lang w:val="en-GB"/>
        </w:rPr>
        <w:t xml:space="preserve">implemented </w:t>
      </w:r>
      <w:r w:rsidR="00425F3B" w:rsidRPr="00CE4204">
        <w:rPr>
          <w:lang w:val="en-GB"/>
        </w:rPr>
        <w:t xml:space="preserve">a </w:t>
      </w:r>
      <w:r w:rsidR="00B43C37" w:rsidRPr="00CE4204">
        <w:rPr>
          <w:lang w:val="en-GB"/>
        </w:rPr>
        <w:t>solution</w:t>
      </w:r>
      <w:r w:rsidRPr="00CE4204">
        <w:rPr>
          <w:lang w:val="en-GB"/>
        </w:rPr>
        <w:t xml:space="preserve"> which</w:t>
      </w:r>
      <w:r w:rsidR="00B43C37" w:rsidRPr="00CE4204">
        <w:rPr>
          <w:lang w:val="en-GB"/>
        </w:rPr>
        <w:t xml:space="preserve"> </w:t>
      </w:r>
      <w:r w:rsidR="00B43C37" w:rsidRPr="00CE4204">
        <w:rPr>
          <w:b/>
          <w:lang w:val="en-GB"/>
        </w:rPr>
        <w:t xml:space="preserve">extracts data from the existing eProcurement system </w:t>
      </w:r>
      <w:r w:rsidR="00C12880" w:rsidRPr="00CE4204">
        <w:rPr>
          <w:b/>
          <w:lang w:val="en-GB"/>
        </w:rPr>
        <w:t xml:space="preserve">in the Kyrgyz Republic </w:t>
      </w:r>
      <w:r w:rsidR="00B43C37" w:rsidRPr="00CE4204">
        <w:rPr>
          <w:b/>
          <w:lang w:val="en-GB"/>
        </w:rPr>
        <w:t>and converts it to the OCDS standard</w:t>
      </w:r>
      <w:r w:rsidR="00B43C37" w:rsidRPr="00CE4204">
        <w:rPr>
          <w:lang w:val="en-GB"/>
        </w:rPr>
        <w:t xml:space="preserve"> while allowing the legacy solution to continue running unaffected. Once the data has been converted to the OCDS it is</w:t>
      </w:r>
      <w:r w:rsidR="00962504" w:rsidRPr="00CE4204">
        <w:rPr>
          <w:lang w:val="en-GB"/>
        </w:rPr>
        <w:t xml:space="preserve"> consolidated in one database. </w:t>
      </w:r>
    </w:p>
    <w:p w14:paraId="76B9A708" w14:textId="7A8873F5" w:rsidR="00B43C37" w:rsidRPr="00CE4204" w:rsidRDefault="0015777F" w:rsidP="00996A92">
      <w:pPr>
        <w:rPr>
          <w:lang w:val="en-GB"/>
        </w:rPr>
      </w:pPr>
      <w:r w:rsidRPr="00CE4204">
        <w:rPr>
          <w:b/>
          <w:lang w:val="en-GB"/>
        </w:rPr>
        <w:t xml:space="preserve">The </w:t>
      </w:r>
      <w:r w:rsidR="00C96EB5" w:rsidRPr="00CE4204">
        <w:rPr>
          <w:b/>
          <w:lang w:val="en-GB"/>
        </w:rPr>
        <w:t xml:space="preserve">analytical tool for </w:t>
      </w:r>
      <w:r w:rsidR="00AB3933" w:rsidRPr="00CE4204">
        <w:rPr>
          <w:b/>
          <w:lang w:val="en-GB"/>
        </w:rPr>
        <w:t>auditors</w:t>
      </w:r>
      <w:r w:rsidRPr="00CE4204">
        <w:rPr>
          <w:b/>
          <w:lang w:val="en-GB"/>
        </w:rPr>
        <w:t xml:space="preserve"> </w:t>
      </w:r>
      <w:r w:rsidR="00962504" w:rsidRPr="00CE4204">
        <w:rPr>
          <w:lang w:val="en-GB"/>
        </w:rPr>
        <w:t>ha</w:t>
      </w:r>
      <w:r w:rsidR="0030082C" w:rsidRPr="00CE4204">
        <w:rPr>
          <w:lang w:val="en-GB"/>
        </w:rPr>
        <w:t>s</w:t>
      </w:r>
      <w:r w:rsidR="00962504" w:rsidRPr="00CE4204">
        <w:rPr>
          <w:lang w:val="en-GB"/>
        </w:rPr>
        <w:t xml:space="preserve"> been </w:t>
      </w:r>
      <w:r w:rsidR="00C80374" w:rsidRPr="00CE4204">
        <w:rPr>
          <w:lang w:val="en-GB"/>
        </w:rPr>
        <w:t xml:space="preserve">designed to </w:t>
      </w:r>
      <w:r w:rsidR="00962504" w:rsidRPr="00CE4204">
        <w:rPr>
          <w:b/>
          <w:lang w:val="en-GB"/>
        </w:rPr>
        <w:t xml:space="preserve">access this </w:t>
      </w:r>
      <w:r w:rsidR="00C80374" w:rsidRPr="00CE4204">
        <w:rPr>
          <w:b/>
          <w:lang w:val="en-GB"/>
        </w:rPr>
        <w:t xml:space="preserve">OCDS </w:t>
      </w:r>
      <w:r w:rsidR="00962504" w:rsidRPr="00CE4204">
        <w:rPr>
          <w:b/>
          <w:lang w:val="en-GB"/>
        </w:rPr>
        <w:t>data</w:t>
      </w:r>
      <w:r w:rsidR="00C12880" w:rsidRPr="00CE4204">
        <w:rPr>
          <w:b/>
          <w:lang w:val="en-GB"/>
        </w:rPr>
        <w:t>base</w:t>
      </w:r>
      <w:r w:rsidR="00962504" w:rsidRPr="00CE4204">
        <w:rPr>
          <w:b/>
          <w:lang w:val="en-GB"/>
        </w:rPr>
        <w:t xml:space="preserve"> directly through an </w:t>
      </w:r>
      <w:r w:rsidR="00C80374" w:rsidRPr="00CE4204">
        <w:rPr>
          <w:b/>
          <w:lang w:val="en-GB"/>
        </w:rPr>
        <w:t>Application Programming Interface (</w:t>
      </w:r>
      <w:r w:rsidR="00962504" w:rsidRPr="00CE4204">
        <w:rPr>
          <w:b/>
          <w:lang w:val="en-GB"/>
        </w:rPr>
        <w:t>API</w:t>
      </w:r>
      <w:r w:rsidR="00C80374" w:rsidRPr="00CE4204">
        <w:rPr>
          <w:b/>
          <w:lang w:val="en-GB"/>
        </w:rPr>
        <w:t>)</w:t>
      </w:r>
      <w:r w:rsidR="00962504" w:rsidRPr="00CE4204">
        <w:rPr>
          <w:lang w:val="en-GB"/>
        </w:rPr>
        <w:t xml:space="preserve">. </w:t>
      </w:r>
      <w:r w:rsidR="0028759A" w:rsidRPr="00CE4204">
        <w:rPr>
          <w:lang w:val="en-GB"/>
        </w:rPr>
        <w:t>The modules allow users to analyse the eProcurement data</w:t>
      </w:r>
      <w:r w:rsidR="006753DE" w:rsidRPr="00CE4204">
        <w:rPr>
          <w:lang w:val="en-GB"/>
        </w:rPr>
        <w:t xml:space="preserve"> for audit purposes</w:t>
      </w:r>
      <w:r w:rsidR="0028759A" w:rsidRPr="00CE4204">
        <w:rPr>
          <w:lang w:val="en-GB"/>
        </w:rPr>
        <w:t xml:space="preserve"> </w:t>
      </w:r>
      <w:r w:rsidR="006753DE" w:rsidRPr="00CE4204">
        <w:rPr>
          <w:lang w:val="en-GB"/>
        </w:rPr>
        <w:t xml:space="preserve">in </w:t>
      </w:r>
      <w:r w:rsidR="00C80374" w:rsidRPr="00CE4204">
        <w:rPr>
          <w:lang w:val="en-GB"/>
        </w:rPr>
        <w:t>accordance</w:t>
      </w:r>
      <w:r w:rsidR="006753DE" w:rsidRPr="00CE4204">
        <w:rPr>
          <w:lang w:val="en-GB"/>
        </w:rPr>
        <w:t xml:space="preserve"> with </w:t>
      </w:r>
      <w:r w:rsidR="00C80374" w:rsidRPr="00CE4204">
        <w:rPr>
          <w:lang w:val="en-GB"/>
        </w:rPr>
        <w:t xml:space="preserve">the </w:t>
      </w:r>
      <w:r w:rsidR="006753DE" w:rsidRPr="00CE4204">
        <w:rPr>
          <w:lang w:val="en-GB"/>
        </w:rPr>
        <w:t>methodology</w:t>
      </w:r>
      <w:r w:rsidR="00C80374" w:rsidRPr="00CE4204">
        <w:rPr>
          <w:lang w:val="en-GB"/>
        </w:rPr>
        <w:t xml:space="preserve"> and</w:t>
      </w:r>
      <w:r w:rsidR="00F17A7C" w:rsidRPr="00CE4204">
        <w:rPr>
          <w:lang w:val="en-GB"/>
        </w:rPr>
        <w:t xml:space="preserve"> </w:t>
      </w:r>
      <w:r w:rsidR="00C80374" w:rsidRPr="00CE4204">
        <w:rPr>
          <w:lang w:val="en-GB"/>
        </w:rPr>
        <w:t>t</w:t>
      </w:r>
      <w:r w:rsidR="0016420E" w:rsidRPr="00CE4204">
        <w:rPr>
          <w:lang w:val="en-GB"/>
        </w:rPr>
        <w:t xml:space="preserve">he auditors can </w:t>
      </w:r>
      <w:r w:rsidR="00FE6CFD" w:rsidRPr="00CE4204">
        <w:rPr>
          <w:lang w:val="en-GB"/>
        </w:rPr>
        <w:t>analyse</w:t>
      </w:r>
      <w:r w:rsidR="0016420E" w:rsidRPr="00CE4204">
        <w:rPr>
          <w:lang w:val="en-GB"/>
        </w:rPr>
        <w:t xml:space="preserve"> </w:t>
      </w:r>
      <w:r w:rsidR="00C80374" w:rsidRPr="00CE4204">
        <w:rPr>
          <w:lang w:val="en-GB"/>
        </w:rPr>
        <w:t xml:space="preserve">the </w:t>
      </w:r>
      <w:r w:rsidR="0016420E" w:rsidRPr="00CE4204">
        <w:rPr>
          <w:lang w:val="en-GB"/>
        </w:rPr>
        <w:t>data</w:t>
      </w:r>
      <w:r w:rsidR="00C80374" w:rsidRPr="00CE4204">
        <w:rPr>
          <w:lang w:val="en-GB"/>
        </w:rPr>
        <w:t>,</w:t>
      </w:r>
      <w:r w:rsidR="0016420E" w:rsidRPr="00CE4204">
        <w:rPr>
          <w:lang w:val="en-GB"/>
        </w:rPr>
        <w:t xml:space="preserve"> </w:t>
      </w:r>
      <w:r w:rsidR="00C80374" w:rsidRPr="00CE4204">
        <w:rPr>
          <w:lang w:val="en-GB"/>
        </w:rPr>
        <w:t>using the</w:t>
      </w:r>
      <w:r w:rsidR="000C5968" w:rsidRPr="00CE4204">
        <w:rPr>
          <w:lang w:val="en-GB"/>
        </w:rPr>
        <w:t xml:space="preserve"> </w:t>
      </w:r>
      <w:r w:rsidR="005D19F4" w:rsidRPr="00CE4204">
        <w:rPr>
          <w:lang w:val="en-GB"/>
        </w:rPr>
        <w:t>de</w:t>
      </w:r>
      <w:r w:rsidR="00B52DEC" w:rsidRPr="00CE4204">
        <w:rPr>
          <w:lang w:val="en-GB"/>
        </w:rPr>
        <w:t>dicated</w:t>
      </w:r>
      <w:r w:rsidR="006753DE" w:rsidRPr="00CE4204">
        <w:rPr>
          <w:lang w:val="en-GB"/>
        </w:rPr>
        <w:t xml:space="preserve"> </w:t>
      </w:r>
      <w:r w:rsidR="00C80374" w:rsidRPr="00CE4204">
        <w:rPr>
          <w:lang w:val="en-GB"/>
        </w:rPr>
        <w:t xml:space="preserve">UI, by many different combinations of </w:t>
      </w:r>
      <w:r w:rsidR="002B1CCE" w:rsidRPr="00CE4204">
        <w:rPr>
          <w:lang w:val="en-GB"/>
        </w:rPr>
        <w:t>risk</w:t>
      </w:r>
      <w:r w:rsidR="00C80374" w:rsidRPr="00CE4204">
        <w:rPr>
          <w:lang w:val="en-GB"/>
        </w:rPr>
        <w:t>.</w:t>
      </w:r>
      <w:r w:rsidR="001701E8" w:rsidRPr="00CE4204">
        <w:rPr>
          <w:lang w:val="en-GB"/>
        </w:rPr>
        <w:t xml:space="preserve"> </w:t>
      </w:r>
      <w:r w:rsidR="00497AE0" w:rsidRPr="00CE4204">
        <w:rPr>
          <w:lang w:val="en-GB"/>
        </w:rPr>
        <w:t xml:space="preserve">The comparative analysis of public tenders and contracting authorities is available by risk and by their performance. </w:t>
      </w:r>
      <w:r w:rsidR="00C80374" w:rsidRPr="00CE4204">
        <w:rPr>
          <w:lang w:val="en-GB"/>
        </w:rPr>
        <w:t>The s</w:t>
      </w:r>
      <w:r w:rsidR="00497AE0" w:rsidRPr="00CE4204">
        <w:rPr>
          <w:lang w:val="en-GB"/>
        </w:rPr>
        <w:t xml:space="preserve">emi-automated audit checklist, which </w:t>
      </w:r>
      <w:r w:rsidR="00C80374" w:rsidRPr="00CE4204">
        <w:rPr>
          <w:lang w:val="en-GB"/>
        </w:rPr>
        <w:t>analyses</w:t>
      </w:r>
      <w:r w:rsidR="00497AE0" w:rsidRPr="00CE4204">
        <w:rPr>
          <w:lang w:val="en-GB"/>
        </w:rPr>
        <w:t xml:space="preserve"> eProcurement transactions and risk information to support audit execution</w:t>
      </w:r>
      <w:r w:rsidR="000C5968" w:rsidRPr="00CE4204">
        <w:rPr>
          <w:lang w:val="en-GB"/>
        </w:rPr>
        <w:t>,</w:t>
      </w:r>
      <w:r w:rsidR="00497AE0" w:rsidRPr="00CE4204">
        <w:rPr>
          <w:lang w:val="en-GB"/>
        </w:rPr>
        <w:t xml:space="preserve"> </w:t>
      </w:r>
      <w:r w:rsidR="00C80374" w:rsidRPr="00CE4204">
        <w:rPr>
          <w:lang w:val="en-GB"/>
        </w:rPr>
        <w:t>has been</w:t>
      </w:r>
      <w:r w:rsidR="00497AE0" w:rsidRPr="00CE4204">
        <w:rPr>
          <w:lang w:val="en-GB"/>
        </w:rPr>
        <w:t xml:space="preserve"> developed. </w:t>
      </w:r>
      <w:r w:rsidR="001701E8" w:rsidRPr="00CE4204">
        <w:rPr>
          <w:lang w:val="en-GB"/>
        </w:rPr>
        <w:t>The overall result is</w:t>
      </w:r>
      <w:r w:rsidR="00370D1E" w:rsidRPr="00CE4204">
        <w:rPr>
          <w:lang w:val="en-GB"/>
        </w:rPr>
        <w:t xml:space="preserve"> </w:t>
      </w:r>
      <w:r w:rsidR="00C80374" w:rsidRPr="00CE4204">
        <w:rPr>
          <w:lang w:val="en-GB"/>
        </w:rPr>
        <w:t xml:space="preserve">that </w:t>
      </w:r>
      <w:r w:rsidR="00930DF7" w:rsidRPr="00CE4204">
        <w:rPr>
          <w:lang w:val="en-GB"/>
        </w:rPr>
        <w:t xml:space="preserve">auditors have </w:t>
      </w:r>
      <w:r w:rsidR="00292945" w:rsidRPr="00CE4204">
        <w:rPr>
          <w:lang w:val="en-GB"/>
        </w:rPr>
        <w:t xml:space="preserve">direct access to </w:t>
      </w:r>
      <w:r w:rsidR="001841BC" w:rsidRPr="00CE4204">
        <w:rPr>
          <w:lang w:val="en-GB"/>
        </w:rPr>
        <w:t>eP</w:t>
      </w:r>
      <w:r w:rsidR="00292945" w:rsidRPr="00CE4204">
        <w:rPr>
          <w:lang w:val="en-GB"/>
        </w:rPr>
        <w:t xml:space="preserve">rocurement </w:t>
      </w:r>
      <w:r w:rsidR="00C80374" w:rsidRPr="00CE4204">
        <w:rPr>
          <w:lang w:val="en-GB"/>
        </w:rPr>
        <w:t xml:space="preserve">transaction </w:t>
      </w:r>
      <w:r w:rsidR="00292945" w:rsidRPr="00CE4204">
        <w:rPr>
          <w:lang w:val="en-GB"/>
        </w:rPr>
        <w:t xml:space="preserve">information </w:t>
      </w:r>
      <w:r w:rsidR="00450BB0" w:rsidRPr="00CE4204">
        <w:rPr>
          <w:lang w:val="en-GB"/>
        </w:rPr>
        <w:lastRenderedPageBreak/>
        <w:t xml:space="preserve">assessed by automated </w:t>
      </w:r>
      <w:r w:rsidR="00497A58" w:rsidRPr="00CE4204">
        <w:rPr>
          <w:lang w:val="en-GB"/>
        </w:rPr>
        <w:t xml:space="preserve">indicators for potential </w:t>
      </w:r>
      <w:r w:rsidR="00292945" w:rsidRPr="00CE4204">
        <w:rPr>
          <w:lang w:val="en-GB"/>
        </w:rPr>
        <w:t xml:space="preserve">irregularities </w:t>
      </w:r>
      <w:r w:rsidR="00292964" w:rsidRPr="00CE4204">
        <w:rPr>
          <w:lang w:val="en-GB"/>
        </w:rPr>
        <w:t>and</w:t>
      </w:r>
      <w:r w:rsidR="00292945" w:rsidRPr="00CE4204">
        <w:rPr>
          <w:lang w:val="en-GB"/>
        </w:rPr>
        <w:t xml:space="preserve"> risks</w:t>
      </w:r>
      <w:r w:rsidR="00497AE0" w:rsidRPr="00CE4204">
        <w:rPr>
          <w:lang w:val="en-GB"/>
        </w:rPr>
        <w:t xml:space="preserve"> and can use </w:t>
      </w:r>
      <w:r w:rsidR="0022457B" w:rsidRPr="00CE4204">
        <w:rPr>
          <w:lang w:val="en-GB"/>
        </w:rPr>
        <w:t xml:space="preserve">it throughout the whole </w:t>
      </w:r>
      <w:r w:rsidR="00DB7DBA" w:rsidRPr="00CE4204">
        <w:rPr>
          <w:lang w:val="en-GB"/>
        </w:rPr>
        <w:t>audit cycle</w:t>
      </w:r>
      <w:r w:rsidR="00292964" w:rsidRPr="00CE4204">
        <w:rPr>
          <w:lang w:val="en-GB"/>
        </w:rPr>
        <w:t xml:space="preserve">. </w:t>
      </w:r>
    </w:p>
    <w:p w14:paraId="149078EF" w14:textId="03E9604E" w:rsidR="005C06AD" w:rsidRPr="00CE4204" w:rsidRDefault="0098628D" w:rsidP="00DC2C76">
      <w:pPr>
        <w:spacing w:after="0"/>
        <w:rPr>
          <w:b/>
          <w:u w:val="single"/>
          <w:lang w:val="en-GB"/>
        </w:rPr>
      </w:pPr>
      <w:r w:rsidRPr="00CE4204">
        <w:rPr>
          <w:b/>
          <w:u w:val="single"/>
          <w:lang w:val="en-GB"/>
        </w:rPr>
        <w:t>Development of the Data-Driven Risk-Based analytical application</w:t>
      </w:r>
    </w:p>
    <w:p w14:paraId="6D9F7E33" w14:textId="1D3A9EDC" w:rsidR="003A507C" w:rsidRPr="00CE4204" w:rsidRDefault="00C80374" w:rsidP="00DC2C76">
      <w:pPr>
        <w:pStyle w:val="TableParagraph"/>
        <w:spacing w:line="280" w:lineRule="atLeast"/>
        <w:jc w:val="both"/>
        <w:rPr>
          <w:rFonts w:asciiTheme="minorHAnsi" w:eastAsiaTheme="minorHAnsi" w:hAnsiTheme="minorHAnsi" w:cstheme="minorBidi"/>
          <w:sz w:val="18"/>
          <w:lang w:val="en-GB" w:eastAsia="en-US" w:bidi="ar-SA"/>
        </w:rPr>
      </w:pPr>
      <w:r w:rsidRPr="00CE4204">
        <w:rPr>
          <w:rFonts w:asciiTheme="minorHAnsi" w:eastAsiaTheme="minorHAnsi" w:hAnsiTheme="minorHAnsi" w:cstheme="minorBidi"/>
          <w:sz w:val="18"/>
          <w:lang w:val="en-GB" w:eastAsia="en-US" w:bidi="ar-SA"/>
        </w:rPr>
        <w:t>The a</w:t>
      </w:r>
      <w:r w:rsidR="003A507C" w:rsidRPr="00CE4204">
        <w:rPr>
          <w:rFonts w:asciiTheme="minorHAnsi" w:eastAsiaTheme="minorHAnsi" w:hAnsiTheme="minorHAnsi" w:cstheme="minorBidi"/>
          <w:sz w:val="18"/>
          <w:lang w:val="en-GB" w:eastAsia="en-US" w:bidi="ar-SA"/>
        </w:rPr>
        <w:t xml:space="preserve">nalytical tool for auditors </w:t>
      </w:r>
      <w:r w:rsidR="00C12880" w:rsidRPr="00CE4204">
        <w:rPr>
          <w:rFonts w:asciiTheme="minorHAnsi" w:eastAsiaTheme="minorHAnsi" w:hAnsiTheme="minorHAnsi" w:cstheme="minorBidi"/>
          <w:sz w:val="18"/>
          <w:lang w:val="en-GB" w:eastAsia="en-US" w:bidi="ar-SA"/>
        </w:rPr>
        <w:t>has</w:t>
      </w:r>
      <w:r w:rsidRPr="00CE4204">
        <w:rPr>
          <w:rFonts w:asciiTheme="minorHAnsi" w:eastAsiaTheme="minorHAnsi" w:hAnsiTheme="minorHAnsi" w:cstheme="minorBidi"/>
          <w:sz w:val="18"/>
          <w:lang w:val="en-GB" w:eastAsia="en-US" w:bidi="ar-SA"/>
        </w:rPr>
        <w:t xml:space="preserve"> been developed using the following </w:t>
      </w:r>
      <w:r w:rsidR="003A507C" w:rsidRPr="00CE4204">
        <w:rPr>
          <w:rFonts w:asciiTheme="minorHAnsi" w:eastAsiaTheme="minorHAnsi" w:hAnsiTheme="minorHAnsi" w:cstheme="minorBidi"/>
          <w:sz w:val="18"/>
          <w:lang w:val="en-GB" w:eastAsia="en-US" w:bidi="ar-SA"/>
        </w:rPr>
        <w:t xml:space="preserve">fundamental principles:  </w:t>
      </w:r>
    </w:p>
    <w:p w14:paraId="2D730B4E" w14:textId="77777777" w:rsidR="003A507C" w:rsidRPr="00CE4204" w:rsidRDefault="003A507C" w:rsidP="00DC2C76">
      <w:pPr>
        <w:pStyle w:val="TableParagraph"/>
        <w:spacing w:line="280" w:lineRule="atLeast"/>
        <w:ind w:left="810"/>
        <w:jc w:val="both"/>
        <w:rPr>
          <w:rFonts w:asciiTheme="minorHAnsi" w:eastAsiaTheme="minorHAnsi" w:hAnsiTheme="minorHAnsi" w:cstheme="minorBidi"/>
          <w:sz w:val="18"/>
          <w:lang w:val="en-GB" w:eastAsia="en-US" w:bidi="ar-SA"/>
        </w:rPr>
      </w:pPr>
      <w:r w:rsidRPr="00CE4204">
        <w:rPr>
          <w:rFonts w:asciiTheme="minorHAnsi" w:eastAsiaTheme="minorHAnsi" w:hAnsiTheme="minorHAnsi" w:cstheme="minorBidi"/>
          <w:b/>
          <w:bCs/>
          <w:sz w:val="18"/>
          <w:lang w:val="en-GB" w:eastAsia="en-US" w:bidi="ar-SA"/>
        </w:rPr>
        <w:t>Modularity:</w:t>
      </w:r>
      <w:r w:rsidRPr="00CE4204">
        <w:rPr>
          <w:rFonts w:asciiTheme="minorHAnsi" w:eastAsiaTheme="minorHAnsi" w:hAnsiTheme="minorHAnsi" w:cstheme="minorBidi"/>
          <w:sz w:val="18"/>
          <w:lang w:val="en-GB" w:eastAsia="en-US" w:bidi="ar-SA"/>
        </w:rPr>
        <w:t xml:space="preserve"> decomposition into functional modules with the possibility of subsequent parallel development, implementation and maintenance of individual components;</w:t>
      </w:r>
    </w:p>
    <w:p w14:paraId="4EE0C048" w14:textId="6CED3297" w:rsidR="003A507C" w:rsidRPr="00CE4204" w:rsidRDefault="003A507C" w:rsidP="00DC2C76">
      <w:pPr>
        <w:pStyle w:val="TableParagraph"/>
        <w:spacing w:line="280" w:lineRule="atLeast"/>
        <w:ind w:left="810"/>
        <w:jc w:val="both"/>
        <w:rPr>
          <w:rFonts w:asciiTheme="minorHAnsi" w:eastAsiaTheme="minorHAnsi" w:hAnsiTheme="minorHAnsi" w:cstheme="minorBidi"/>
          <w:sz w:val="18"/>
          <w:lang w:val="en-GB" w:eastAsia="en-US" w:bidi="ar-SA"/>
        </w:rPr>
      </w:pPr>
      <w:r w:rsidRPr="00CE4204">
        <w:rPr>
          <w:rFonts w:asciiTheme="minorHAnsi" w:eastAsiaTheme="minorHAnsi" w:hAnsiTheme="minorHAnsi" w:cstheme="minorBidi"/>
          <w:b/>
          <w:bCs/>
          <w:sz w:val="18"/>
          <w:lang w:val="en-GB" w:eastAsia="en-US" w:bidi="ar-SA"/>
        </w:rPr>
        <w:t>Openness:</w:t>
      </w:r>
      <w:r w:rsidRPr="00CE4204">
        <w:rPr>
          <w:rFonts w:asciiTheme="minorHAnsi" w:eastAsiaTheme="minorHAnsi" w:hAnsiTheme="minorHAnsi" w:cstheme="minorBidi"/>
          <w:sz w:val="18"/>
          <w:lang w:val="en-GB" w:eastAsia="en-US" w:bidi="ar-SA"/>
        </w:rPr>
        <w:t xml:space="preserve"> the use of open data</w:t>
      </w:r>
      <w:r w:rsidR="00C12880" w:rsidRPr="00CE4204">
        <w:rPr>
          <w:rFonts w:asciiTheme="minorHAnsi" w:eastAsiaTheme="minorHAnsi" w:hAnsiTheme="minorHAnsi" w:cstheme="minorBidi"/>
          <w:sz w:val="18"/>
          <w:lang w:val="en-GB" w:eastAsia="en-US" w:bidi="ar-SA"/>
        </w:rPr>
        <w:t>, standards</w:t>
      </w:r>
      <w:r w:rsidRPr="00CE4204">
        <w:rPr>
          <w:rFonts w:asciiTheme="minorHAnsi" w:eastAsiaTheme="minorHAnsi" w:hAnsiTheme="minorHAnsi" w:cstheme="minorBidi"/>
          <w:sz w:val="18"/>
          <w:lang w:val="en-GB" w:eastAsia="en-US" w:bidi="ar-SA"/>
        </w:rPr>
        <w:t xml:space="preserve"> </w:t>
      </w:r>
      <w:r w:rsidR="00C12880" w:rsidRPr="00CE4204">
        <w:rPr>
          <w:rFonts w:asciiTheme="minorHAnsi" w:eastAsiaTheme="minorHAnsi" w:hAnsiTheme="minorHAnsi" w:cstheme="minorBidi"/>
          <w:sz w:val="18"/>
          <w:lang w:val="en-GB" w:eastAsia="en-US" w:bidi="ar-SA"/>
        </w:rPr>
        <w:t>(OCDS) a</w:t>
      </w:r>
      <w:r w:rsidRPr="00CE4204">
        <w:rPr>
          <w:rFonts w:asciiTheme="minorHAnsi" w:eastAsiaTheme="minorHAnsi" w:hAnsiTheme="minorHAnsi" w:cstheme="minorBidi"/>
          <w:sz w:val="18"/>
          <w:lang w:val="en-GB" w:eastAsia="en-US" w:bidi="ar-SA"/>
        </w:rPr>
        <w:t>nd open source principles;</w:t>
      </w:r>
    </w:p>
    <w:p w14:paraId="08D58B99" w14:textId="77777777" w:rsidR="007873E2" w:rsidRPr="00CE4204" w:rsidRDefault="003A507C" w:rsidP="00DC2C76">
      <w:pPr>
        <w:pStyle w:val="TableParagraph"/>
        <w:spacing w:line="280" w:lineRule="atLeast"/>
        <w:ind w:left="810"/>
        <w:jc w:val="both"/>
        <w:rPr>
          <w:rFonts w:asciiTheme="minorHAnsi" w:eastAsiaTheme="minorHAnsi" w:hAnsiTheme="minorHAnsi" w:cstheme="minorBidi"/>
          <w:sz w:val="18"/>
          <w:lang w:val="en-GB" w:eastAsia="en-US" w:bidi="ar-SA"/>
        </w:rPr>
      </w:pPr>
      <w:r w:rsidRPr="00CE4204">
        <w:rPr>
          <w:rFonts w:asciiTheme="minorHAnsi" w:eastAsiaTheme="minorHAnsi" w:hAnsiTheme="minorHAnsi" w:cstheme="minorBidi"/>
          <w:b/>
          <w:bCs/>
          <w:sz w:val="18"/>
          <w:lang w:val="en-GB" w:eastAsia="en-US" w:bidi="ar-SA"/>
        </w:rPr>
        <w:t>Secure access:</w:t>
      </w:r>
      <w:r w:rsidRPr="00CE4204">
        <w:rPr>
          <w:rFonts w:asciiTheme="minorHAnsi" w:eastAsiaTheme="minorHAnsi" w:hAnsiTheme="minorHAnsi" w:cstheme="minorBidi"/>
          <w:sz w:val="18"/>
          <w:lang w:val="en-GB" w:eastAsia="en-US" w:bidi="ar-SA"/>
        </w:rPr>
        <w:t xml:space="preserve"> the solution ensures the separation of user rights to access functions and data;</w:t>
      </w:r>
    </w:p>
    <w:p w14:paraId="3AC05BD4" w14:textId="3429C763" w:rsidR="0007775D" w:rsidRPr="00CE4204" w:rsidRDefault="003A507C" w:rsidP="00DC2C76">
      <w:pPr>
        <w:pStyle w:val="TableParagraph"/>
        <w:spacing w:line="280" w:lineRule="atLeast"/>
        <w:ind w:left="810"/>
        <w:jc w:val="both"/>
        <w:rPr>
          <w:rFonts w:asciiTheme="minorHAnsi" w:eastAsiaTheme="minorHAnsi" w:hAnsiTheme="minorHAnsi" w:cstheme="minorBidi"/>
          <w:sz w:val="18"/>
          <w:lang w:val="en-GB" w:eastAsia="en-US" w:bidi="ar-SA"/>
        </w:rPr>
      </w:pPr>
      <w:r w:rsidRPr="00CE4204">
        <w:rPr>
          <w:rFonts w:asciiTheme="minorHAnsi" w:eastAsiaTheme="minorHAnsi" w:hAnsiTheme="minorHAnsi" w:cstheme="minorBidi"/>
          <w:b/>
          <w:bCs/>
          <w:sz w:val="18"/>
          <w:lang w:val="en-GB" w:eastAsia="en-US" w:bidi="ar-SA"/>
        </w:rPr>
        <w:t>Interoperability:</w:t>
      </w:r>
      <w:r w:rsidRPr="00CE4204">
        <w:rPr>
          <w:rFonts w:asciiTheme="minorHAnsi" w:eastAsiaTheme="minorHAnsi" w:hAnsiTheme="minorHAnsi" w:cstheme="minorBidi"/>
          <w:sz w:val="18"/>
          <w:lang w:val="en-GB" w:eastAsia="en-US" w:bidi="ar-SA"/>
        </w:rPr>
        <w:t xml:space="preserve"> </w:t>
      </w:r>
      <w:r w:rsidR="00F47873" w:rsidRPr="00CE4204">
        <w:rPr>
          <w:rFonts w:asciiTheme="minorHAnsi" w:eastAsiaTheme="minorHAnsi" w:hAnsiTheme="minorHAnsi" w:cstheme="minorBidi"/>
          <w:sz w:val="18"/>
          <w:lang w:val="en-GB" w:eastAsia="en-US" w:bidi="ar-SA"/>
        </w:rPr>
        <w:t xml:space="preserve">the interface is completely understood, to work with other tools or </w:t>
      </w:r>
      <w:r w:rsidR="00CE4204" w:rsidRPr="00CE4204">
        <w:rPr>
          <w:rFonts w:asciiTheme="minorHAnsi" w:eastAsiaTheme="minorHAnsi" w:hAnsiTheme="minorHAnsi" w:cstheme="minorBidi"/>
          <w:sz w:val="18"/>
          <w:lang w:val="en-GB" w:eastAsia="en-US" w:bidi="ar-SA"/>
        </w:rPr>
        <w:t>systems</w:t>
      </w:r>
      <w:r w:rsidR="00F47873" w:rsidRPr="00CE4204">
        <w:rPr>
          <w:rFonts w:asciiTheme="minorHAnsi" w:eastAsiaTheme="minorHAnsi" w:hAnsiTheme="minorHAnsi" w:cstheme="minorBidi"/>
          <w:sz w:val="18"/>
          <w:lang w:val="en-GB" w:eastAsia="en-US" w:bidi="ar-SA"/>
        </w:rPr>
        <w:t xml:space="preserve"> in present or in the future and exchange information with one another </w:t>
      </w:r>
      <w:r w:rsidRPr="00CE4204">
        <w:rPr>
          <w:rFonts w:asciiTheme="minorHAnsi" w:eastAsiaTheme="minorHAnsi" w:hAnsiTheme="minorHAnsi" w:cstheme="minorBidi"/>
          <w:sz w:val="18"/>
          <w:lang w:val="en-GB" w:eastAsia="en-US" w:bidi="ar-SA"/>
        </w:rPr>
        <w:t xml:space="preserve">based on </w:t>
      </w:r>
      <w:r w:rsidR="007638CD" w:rsidRPr="00CE4204">
        <w:rPr>
          <w:rFonts w:asciiTheme="minorHAnsi" w:eastAsiaTheme="minorHAnsi" w:hAnsiTheme="minorHAnsi" w:cstheme="minorBidi"/>
          <w:sz w:val="18"/>
          <w:lang w:val="en-GB" w:eastAsia="en-US" w:bidi="ar-SA"/>
        </w:rPr>
        <w:t xml:space="preserve">application </w:t>
      </w:r>
      <w:r w:rsidRPr="00CE4204">
        <w:rPr>
          <w:rFonts w:asciiTheme="minorHAnsi" w:eastAsiaTheme="minorHAnsi" w:hAnsiTheme="minorHAnsi" w:cstheme="minorBidi"/>
          <w:sz w:val="18"/>
          <w:lang w:val="en-GB" w:eastAsia="en-US" w:bidi="ar-SA"/>
        </w:rPr>
        <w:t xml:space="preserve"> program interfaces</w:t>
      </w:r>
      <w:r w:rsidR="00F47873" w:rsidRPr="00CE4204">
        <w:rPr>
          <w:rFonts w:asciiTheme="minorHAnsi" w:eastAsiaTheme="minorHAnsi" w:hAnsiTheme="minorHAnsi" w:cstheme="minorBidi"/>
          <w:sz w:val="18"/>
          <w:lang w:val="en-GB" w:eastAsia="en-US" w:bidi="ar-SA"/>
        </w:rPr>
        <w:t xml:space="preserve"> (API</w:t>
      </w:r>
      <w:r w:rsidR="007638CD" w:rsidRPr="00CE4204">
        <w:rPr>
          <w:rFonts w:asciiTheme="minorHAnsi" w:eastAsiaTheme="minorHAnsi" w:hAnsiTheme="minorHAnsi" w:cstheme="minorBidi"/>
          <w:sz w:val="18"/>
          <w:lang w:val="en-GB" w:eastAsia="en-US" w:bidi="ar-SA"/>
        </w:rPr>
        <w:t>s</w:t>
      </w:r>
      <w:r w:rsidR="00F47873" w:rsidRPr="00CE4204">
        <w:rPr>
          <w:rFonts w:asciiTheme="minorHAnsi" w:eastAsiaTheme="minorHAnsi" w:hAnsiTheme="minorHAnsi" w:cstheme="minorBidi"/>
          <w:sz w:val="18"/>
          <w:lang w:val="en-GB" w:eastAsia="en-US" w:bidi="ar-SA"/>
        </w:rPr>
        <w:t>)</w:t>
      </w:r>
      <w:r w:rsidRPr="00CE4204">
        <w:rPr>
          <w:rFonts w:asciiTheme="minorHAnsi" w:eastAsiaTheme="minorHAnsi" w:hAnsiTheme="minorHAnsi" w:cstheme="minorBidi"/>
          <w:sz w:val="18"/>
          <w:lang w:val="en-GB" w:eastAsia="en-US" w:bidi="ar-SA"/>
        </w:rPr>
        <w:t>.</w:t>
      </w:r>
    </w:p>
    <w:p w14:paraId="272C805E" w14:textId="77777777" w:rsidR="00C96EB5" w:rsidRPr="00CE4204" w:rsidRDefault="00C96EB5" w:rsidP="00C96EB5">
      <w:pPr>
        <w:pStyle w:val="TableParagraph"/>
        <w:ind w:left="810"/>
        <w:jc w:val="both"/>
        <w:rPr>
          <w:rFonts w:asciiTheme="minorHAnsi" w:eastAsiaTheme="minorHAnsi" w:hAnsiTheme="minorHAnsi" w:cstheme="minorBidi"/>
          <w:sz w:val="18"/>
          <w:lang w:val="en-GB" w:eastAsia="en-US" w:bidi="ar-SA"/>
        </w:rPr>
      </w:pPr>
    </w:p>
    <w:p w14:paraId="51C69726" w14:textId="5E10916A" w:rsidR="00ED2095" w:rsidRPr="00CE4204" w:rsidRDefault="00C96EB5" w:rsidP="00ED2095">
      <w:pPr>
        <w:pStyle w:val="TableParagraph"/>
        <w:ind w:left="90"/>
        <w:jc w:val="both"/>
        <w:rPr>
          <w:rFonts w:asciiTheme="minorHAnsi" w:eastAsiaTheme="minorHAnsi" w:hAnsiTheme="minorHAnsi" w:cstheme="minorBidi"/>
          <w:sz w:val="18"/>
          <w:lang w:val="en-GB" w:eastAsia="en-US" w:bidi="ar-SA"/>
        </w:rPr>
      </w:pPr>
      <w:r w:rsidRPr="00CE4204">
        <w:rPr>
          <w:rFonts w:asciiTheme="minorHAnsi" w:eastAsiaTheme="minorHAnsi" w:hAnsiTheme="minorHAnsi" w:cstheme="minorBidi"/>
          <w:sz w:val="18"/>
          <w:lang w:val="en-GB" w:eastAsia="en-US" w:bidi="ar-SA"/>
        </w:rPr>
        <w:t xml:space="preserve">Developed </w:t>
      </w:r>
      <w:r w:rsidR="00ED2095" w:rsidRPr="00CE4204">
        <w:rPr>
          <w:rFonts w:asciiTheme="minorHAnsi" w:eastAsiaTheme="minorHAnsi" w:hAnsiTheme="minorHAnsi" w:cstheme="minorBidi"/>
          <w:sz w:val="18"/>
          <w:lang w:val="en-GB" w:eastAsia="en-US" w:bidi="ar-SA"/>
        </w:rPr>
        <w:t>analytical tool for auditors</w:t>
      </w:r>
      <w:r w:rsidRPr="00CE4204">
        <w:rPr>
          <w:rFonts w:asciiTheme="minorHAnsi" w:eastAsiaTheme="minorHAnsi" w:hAnsiTheme="minorHAnsi" w:cstheme="minorBidi"/>
          <w:sz w:val="18"/>
          <w:lang w:val="en-GB" w:eastAsia="en-US" w:bidi="ar-SA"/>
        </w:rPr>
        <w:t xml:space="preserve"> </w:t>
      </w:r>
      <w:r w:rsidR="0051291F" w:rsidRPr="00CE4204">
        <w:rPr>
          <w:rFonts w:asciiTheme="minorHAnsi" w:eastAsiaTheme="minorHAnsi" w:hAnsiTheme="minorHAnsi" w:cstheme="minorBidi"/>
          <w:sz w:val="18"/>
          <w:lang w:val="en-GB" w:eastAsia="en-US" w:bidi="ar-SA"/>
        </w:rPr>
        <w:t>has</w:t>
      </w:r>
      <w:r w:rsidRPr="00CE4204">
        <w:rPr>
          <w:rFonts w:asciiTheme="minorHAnsi" w:eastAsiaTheme="minorHAnsi" w:hAnsiTheme="minorHAnsi" w:cstheme="minorBidi"/>
          <w:sz w:val="18"/>
          <w:lang w:val="en-GB" w:eastAsia="en-US" w:bidi="ar-SA"/>
        </w:rPr>
        <w:t xml:space="preserve"> </w:t>
      </w:r>
      <w:r w:rsidR="00370D1E" w:rsidRPr="00CE4204">
        <w:rPr>
          <w:rFonts w:asciiTheme="minorHAnsi" w:eastAsiaTheme="minorHAnsi" w:hAnsiTheme="minorHAnsi" w:cstheme="minorBidi"/>
          <w:sz w:val="18"/>
          <w:lang w:val="en-GB" w:eastAsia="en-US" w:bidi="ar-SA"/>
        </w:rPr>
        <w:t xml:space="preserve">the </w:t>
      </w:r>
      <w:r w:rsidRPr="00CE4204">
        <w:rPr>
          <w:rFonts w:asciiTheme="minorHAnsi" w:eastAsiaTheme="minorHAnsi" w:hAnsiTheme="minorHAnsi" w:cstheme="minorBidi"/>
          <w:sz w:val="18"/>
          <w:lang w:val="en-GB" w:eastAsia="en-US" w:bidi="ar-SA"/>
        </w:rPr>
        <w:t xml:space="preserve">following architecture: </w:t>
      </w:r>
    </w:p>
    <w:p w14:paraId="1E149F59" w14:textId="77777777" w:rsidR="00C96EB5" w:rsidRPr="00CE4204" w:rsidRDefault="00C96EB5" w:rsidP="00ED2095">
      <w:pPr>
        <w:pStyle w:val="TableParagraph"/>
        <w:ind w:left="90"/>
        <w:jc w:val="both"/>
        <w:rPr>
          <w:rFonts w:asciiTheme="minorHAnsi" w:eastAsiaTheme="minorHAnsi" w:hAnsiTheme="minorHAnsi" w:cstheme="minorBidi"/>
          <w:sz w:val="18"/>
          <w:lang w:val="en-GB" w:eastAsia="en-US" w:bidi="ar-SA"/>
        </w:rPr>
      </w:pPr>
    </w:p>
    <w:p w14:paraId="543D4EFF" w14:textId="27BAEF48" w:rsidR="00C96EB5" w:rsidRPr="00CE4204" w:rsidRDefault="00C96EB5" w:rsidP="00ED2095">
      <w:pPr>
        <w:pStyle w:val="TableParagraph"/>
        <w:ind w:left="90"/>
        <w:jc w:val="both"/>
        <w:rPr>
          <w:rFonts w:asciiTheme="minorHAnsi" w:eastAsiaTheme="minorHAnsi" w:hAnsiTheme="minorHAnsi" w:cstheme="minorBidi"/>
          <w:sz w:val="18"/>
          <w:lang w:val="en-GB" w:eastAsia="en-US" w:bidi="ar-SA"/>
        </w:rPr>
      </w:pPr>
      <w:r w:rsidRPr="00CE4204">
        <w:rPr>
          <w:rFonts w:asciiTheme="minorHAnsi" w:eastAsiaTheme="minorHAnsi" w:hAnsiTheme="minorHAnsi" w:cstheme="minorBidi"/>
          <w:sz w:val="18"/>
          <w:lang w:val="en-GB" w:eastAsia="en-US" w:bidi="ar-SA"/>
        </w:rPr>
        <w:t xml:space="preserve">Figure 1: Data analytics </w:t>
      </w:r>
      <w:r w:rsidR="001F430D" w:rsidRPr="00CE4204">
        <w:rPr>
          <w:rFonts w:asciiTheme="minorHAnsi" w:eastAsiaTheme="minorHAnsi" w:hAnsiTheme="minorHAnsi" w:cstheme="minorBidi"/>
          <w:sz w:val="18"/>
          <w:lang w:val="en-GB" w:eastAsia="en-US" w:bidi="ar-SA"/>
        </w:rPr>
        <w:t>application architecture</w:t>
      </w:r>
    </w:p>
    <w:p w14:paraId="497A757F" w14:textId="39EC4EAB" w:rsidR="00532F21" w:rsidRPr="00CE4204" w:rsidRDefault="00532F21" w:rsidP="00ED2095">
      <w:pPr>
        <w:pStyle w:val="TableParagraph"/>
        <w:ind w:left="90"/>
        <w:jc w:val="both"/>
        <w:rPr>
          <w:rFonts w:asciiTheme="minorHAnsi" w:eastAsiaTheme="minorHAnsi" w:hAnsiTheme="minorHAnsi" w:cstheme="minorBidi"/>
          <w:sz w:val="18"/>
          <w:lang w:val="en-GB" w:eastAsia="en-US" w:bidi="ar-SA"/>
        </w:rPr>
      </w:pPr>
      <w:r w:rsidRPr="00273B33">
        <w:rPr>
          <w:noProof/>
          <w:lang w:val="en-GB"/>
        </w:rPr>
        <w:drawing>
          <wp:inline distT="0" distB="0" distL="0" distR="0" wp14:anchorId="3992CA31" wp14:editId="0F8EFD7A">
            <wp:extent cx="4400550" cy="3176018"/>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152" cy="3217591"/>
                    </a:xfrm>
                    <a:prstGeom prst="rect">
                      <a:avLst/>
                    </a:prstGeom>
                  </pic:spPr>
                </pic:pic>
              </a:graphicData>
            </a:graphic>
          </wp:inline>
        </w:drawing>
      </w:r>
    </w:p>
    <w:p w14:paraId="550A8BBE" w14:textId="49939615" w:rsidR="00C96EB5" w:rsidRPr="00CE4204" w:rsidRDefault="00C96EB5" w:rsidP="00555D30">
      <w:pPr>
        <w:rPr>
          <w:lang w:val="en-GB"/>
        </w:rPr>
      </w:pPr>
      <w:r w:rsidRPr="00CE4204">
        <w:rPr>
          <w:rFonts w:ascii="Times New Roman" w:hAnsi="Times New Roman" w:cs="Times New Roman"/>
          <w:i/>
          <w:iCs/>
          <w:sz w:val="16"/>
          <w:szCs w:val="16"/>
          <w:lang w:val="en-GB"/>
        </w:rPr>
        <w:t>*Suggested infrastructure components which were not covered by the project</w:t>
      </w:r>
      <w:r w:rsidR="00E7433E" w:rsidRPr="00CE4204">
        <w:rPr>
          <w:rFonts w:ascii="Times New Roman" w:hAnsi="Times New Roman" w:cs="Times New Roman"/>
          <w:i/>
          <w:iCs/>
          <w:sz w:val="16"/>
          <w:szCs w:val="16"/>
          <w:lang w:val="en-GB"/>
        </w:rPr>
        <w:t>, however</w:t>
      </w:r>
      <w:r w:rsidR="00370D1E" w:rsidRPr="00CE4204">
        <w:rPr>
          <w:rFonts w:ascii="Times New Roman" w:hAnsi="Times New Roman" w:cs="Times New Roman"/>
          <w:i/>
          <w:iCs/>
          <w:sz w:val="16"/>
          <w:szCs w:val="16"/>
          <w:lang w:val="en-GB"/>
        </w:rPr>
        <w:t>,</w:t>
      </w:r>
      <w:r w:rsidR="00E7433E" w:rsidRPr="00CE4204">
        <w:rPr>
          <w:rFonts w:ascii="Times New Roman" w:hAnsi="Times New Roman" w:cs="Times New Roman"/>
          <w:i/>
          <w:iCs/>
          <w:sz w:val="16"/>
          <w:szCs w:val="16"/>
          <w:lang w:val="en-GB"/>
        </w:rPr>
        <w:t xml:space="preserve"> recommended </w:t>
      </w:r>
      <w:r w:rsidRPr="00CE4204">
        <w:rPr>
          <w:rFonts w:ascii="Times New Roman" w:hAnsi="Times New Roman" w:cs="Times New Roman"/>
          <w:i/>
          <w:iCs/>
          <w:sz w:val="16"/>
          <w:szCs w:val="16"/>
          <w:lang w:val="en-GB"/>
        </w:rPr>
        <w:t xml:space="preserve">as next steps in the tool’s development  </w:t>
      </w:r>
    </w:p>
    <w:p w14:paraId="2AC422A4" w14:textId="1878E3B6" w:rsidR="00C80374" w:rsidRPr="00CE4204" w:rsidRDefault="00C80374" w:rsidP="00555D30">
      <w:pPr>
        <w:rPr>
          <w:rFonts w:asciiTheme="majorHAnsi" w:eastAsiaTheme="majorEastAsia" w:hAnsiTheme="majorHAnsi" w:cstheme="majorBidi"/>
          <w:color w:val="638C1B" w:themeColor="accent1" w:themeShade="BF"/>
          <w:lang w:val="en-GB"/>
        </w:rPr>
      </w:pPr>
      <w:r w:rsidRPr="00CE4204">
        <w:rPr>
          <w:rFonts w:asciiTheme="majorHAnsi" w:eastAsiaTheme="majorEastAsia" w:hAnsiTheme="majorHAnsi" w:cstheme="majorBidi"/>
          <w:color w:val="638C1B" w:themeColor="accent1" w:themeShade="BF"/>
          <w:lang w:val="en-GB"/>
        </w:rPr>
        <w:t>eProcurement system</w:t>
      </w:r>
      <w:r w:rsidR="00723F09" w:rsidRPr="00CE4204">
        <w:rPr>
          <w:rFonts w:asciiTheme="majorHAnsi" w:eastAsiaTheme="majorEastAsia" w:hAnsiTheme="majorHAnsi" w:cstheme="majorBidi"/>
          <w:color w:val="638C1B" w:themeColor="accent1" w:themeShade="BF"/>
          <w:lang w:val="en-GB"/>
        </w:rPr>
        <w:t xml:space="preserve"> (ePS)</w:t>
      </w:r>
    </w:p>
    <w:p w14:paraId="79C45A47" w14:textId="0D54509B" w:rsidR="00C80374" w:rsidRPr="00CE4204" w:rsidRDefault="00723F09" w:rsidP="00555D30">
      <w:pPr>
        <w:rPr>
          <w:rFonts w:asciiTheme="majorHAnsi" w:eastAsiaTheme="majorEastAsia" w:hAnsiTheme="majorHAnsi" w:cstheme="majorBidi"/>
          <w:color w:val="638C1B" w:themeColor="accent1" w:themeShade="BF"/>
          <w:lang w:val="en-GB"/>
        </w:rPr>
      </w:pPr>
      <w:r w:rsidRPr="00CE4204">
        <w:rPr>
          <w:lang w:val="en-GB"/>
        </w:rPr>
        <w:t xml:space="preserve">The public procurement reform in the Kyrgyz Republic has been ongoing for several years, legislative changes were made and an electronic public procurement portal was created - </w:t>
      </w:r>
      <w:hyperlink r:id="rId14" w:history="1">
        <w:r w:rsidR="00CE4204" w:rsidRPr="00273B33">
          <w:rPr>
            <w:rStyle w:val="Hyperlink"/>
          </w:rPr>
          <w:t>www.zakupki.gov.kg</w:t>
        </w:r>
      </w:hyperlink>
      <w:r w:rsidR="00CE4204">
        <w:rPr>
          <w:lang w:val="en-GB"/>
        </w:rPr>
        <w:t xml:space="preserve"> </w:t>
      </w:r>
      <w:r w:rsidRPr="00CE4204">
        <w:rPr>
          <w:lang w:val="en-GB"/>
        </w:rPr>
        <w:t xml:space="preserve">. The Kyrgyz Republic is on the track of becoming yet another country to </w:t>
      </w:r>
      <w:r w:rsidR="009E57C4" w:rsidRPr="00CE4204">
        <w:rPr>
          <w:lang w:val="en-GB"/>
        </w:rPr>
        <w:t>adopt e-procurement fully</w:t>
      </w:r>
      <w:r w:rsidRPr="00CE4204">
        <w:rPr>
          <w:lang w:val="en-GB"/>
        </w:rPr>
        <w:t>. The ePS is still developing and need</w:t>
      </w:r>
      <w:r w:rsidR="00CE4204" w:rsidRPr="00CE4204">
        <w:rPr>
          <w:lang w:val="en-GB"/>
        </w:rPr>
        <w:t>s</w:t>
      </w:r>
      <w:r w:rsidRPr="00CE4204">
        <w:rPr>
          <w:lang w:val="en-GB"/>
        </w:rPr>
        <w:t xml:space="preserve"> to overcome a lot of chal</w:t>
      </w:r>
      <w:r w:rsidR="009E57C4" w:rsidRPr="00CE4204">
        <w:rPr>
          <w:lang w:val="en-GB"/>
        </w:rPr>
        <w:t>le</w:t>
      </w:r>
      <w:r w:rsidRPr="00CE4204">
        <w:rPr>
          <w:lang w:val="en-GB"/>
        </w:rPr>
        <w:t xml:space="preserve">nges. However,  the Government of </w:t>
      </w:r>
      <w:r w:rsidR="009E57C4" w:rsidRPr="00CE4204">
        <w:rPr>
          <w:lang w:val="en-GB"/>
        </w:rPr>
        <w:t xml:space="preserve">the </w:t>
      </w:r>
      <w:r w:rsidRPr="00CE4204">
        <w:rPr>
          <w:lang w:val="en-GB"/>
        </w:rPr>
        <w:t>Kyrgyz Republic is actively introducing IT technologies into all business processes in the state administration,</w:t>
      </w:r>
      <w:r w:rsidR="009E57C4" w:rsidRPr="00CE4204">
        <w:rPr>
          <w:lang w:val="en-GB"/>
        </w:rPr>
        <w:t xml:space="preserve"> and</w:t>
      </w:r>
      <w:r w:rsidRPr="00CE4204">
        <w:rPr>
          <w:lang w:val="en-GB"/>
        </w:rPr>
        <w:t xml:space="preserve"> electronic public procurement is one of the essential directions in the field of digital transformation.</w:t>
      </w:r>
    </w:p>
    <w:p w14:paraId="036A198C" w14:textId="2EC2C19A" w:rsidR="001B6520" w:rsidRPr="00CE4204" w:rsidRDefault="00AB3933" w:rsidP="00555D30">
      <w:pPr>
        <w:rPr>
          <w:rFonts w:asciiTheme="majorHAnsi" w:eastAsiaTheme="majorEastAsia" w:hAnsiTheme="majorHAnsi" w:cstheme="majorBidi"/>
          <w:color w:val="638C1B" w:themeColor="accent1" w:themeShade="BF"/>
          <w:lang w:val="en-GB"/>
        </w:rPr>
      </w:pPr>
      <w:r w:rsidRPr="00CE4204">
        <w:rPr>
          <w:rFonts w:asciiTheme="majorHAnsi" w:eastAsiaTheme="majorEastAsia" w:hAnsiTheme="majorHAnsi" w:cstheme="majorBidi"/>
          <w:color w:val="638C1B" w:themeColor="accent1" w:themeShade="BF"/>
          <w:lang w:val="en-GB"/>
        </w:rPr>
        <w:t xml:space="preserve">OCDS export tool </w:t>
      </w:r>
      <w:r w:rsidR="00C80374" w:rsidRPr="00CE4204">
        <w:rPr>
          <w:rFonts w:asciiTheme="majorHAnsi" w:eastAsiaTheme="majorEastAsia" w:hAnsiTheme="majorHAnsi" w:cstheme="majorBidi"/>
          <w:color w:val="638C1B" w:themeColor="accent1" w:themeShade="BF"/>
          <w:lang w:val="en-GB"/>
        </w:rPr>
        <w:t>and OCDS database</w:t>
      </w:r>
    </w:p>
    <w:p w14:paraId="6B5FB567" w14:textId="53321031" w:rsidR="00AB3933" w:rsidRPr="00CE4204" w:rsidRDefault="00AB3933" w:rsidP="00555D30">
      <w:pPr>
        <w:rPr>
          <w:rFonts w:asciiTheme="majorHAnsi" w:eastAsiaTheme="majorEastAsia" w:hAnsiTheme="majorHAnsi" w:cstheme="majorBidi"/>
          <w:color w:val="638C1B" w:themeColor="accent1" w:themeShade="BF"/>
          <w:lang w:val="en-GB"/>
        </w:rPr>
      </w:pPr>
      <w:r w:rsidRPr="00CE4204">
        <w:rPr>
          <w:lang w:val="en-GB"/>
        </w:rPr>
        <w:t xml:space="preserve">A module that integrates with the Kyrgyz Republic eProcurement system Central Database through a dedicated API </w:t>
      </w:r>
      <w:r w:rsidR="00C80374" w:rsidRPr="00CE4204">
        <w:rPr>
          <w:lang w:val="en-GB"/>
        </w:rPr>
        <w:t xml:space="preserve">and </w:t>
      </w:r>
      <w:r w:rsidRPr="00CE4204">
        <w:rPr>
          <w:lang w:val="en-GB"/>
        </w:rPr>
        <w:t>enables the downloading of public procurement data required for automated risk indicator calculation</w:t>
      </w:r>
      <w:r w:rsidR="00DC2C76" w:rsidRPr="00CE4204">
        <w:rPr>
          <w:lang w:val="en-GB"/>
        </w:rPr>
        <w:t>. It</w:t>
      </w:r>
      <w:r w:rsidRPr="00CE4204">
        <w:rPr>
          <w:lang w:val="en-GB"/>
        </w:rPr>
        <w:t xml:space="preserve"> </w:t>
      </w:r>
      <w:r w:rsidR="00C80374" w:rsidRPr="00CE4204">
        <w:rPr>
          <w:lang w:val="en-GB"/>
        </w:rPr>
        <w:t xml:space="preserve">also </w:t>
      </w:r>
      <w:r w:rsidRPr="00CE4204">
        <w:rPr>
          <w:lang w:val="en-GB"/>
        </w:rPr>
        <w:t>performs the data conversion to the OCDS structure and stores standardi</w:t>
      </w:r>
      <w:r w:rsidR="00A578F4" w:rsidRPr="00CE4204">
        <w:rPr>
          <w:lang w:val="en-GB"/>
        </w:rPr>
        <w:t>s</w:t>
      </w:r>
      <w:r w:rsidRPr="00CE4204">
        <w:rPr>
          <w:lang w:val="en-GB"/>
        </w:rPr>
        <w:t xml:space="preserve">ed, cleaned and structured </w:t>
      </w:r>
      <w:r w:rsidR="00C80374" w:rsidRPr="00CE4204">
        <w:rPr>
          <w:lang w:val="en-GB"/>
        </w:rPr>
        <w:t xml:space="preserve">OCDS </w:t>
      </w:r>
      <w:r w:rsidRPr="00CE4204">
        <w:rPr>
          <w:lang w:val="en-GB"/>
        </w:rPr>
        <w:t>data in a centralised</w:t>
      </w:r>
      <w:r w:rsidR="00C80374" w:rsidRPr="00CE4204">
        <w:rPr>
          <w:lang w:val="en-GB"/>
        </w:rPr>
        <w:t xml:space="preserve"> </w:t>
      </w:r>
      <w:r w:rsidRPr="00CE4204">
        <w:rPr>
          <w:lang w:val="en-GB"/>
        </w:rPr>
        <w:t xml:space="preserve">database. </w:t>
      </w:r>
    </w:p>
    <w:p w14:paraId="752A1343" w14:textId="32F8A43B" w:rsidR="00C80374" w:rsidRPr="00CE4204" w:rsidRDefault="00C80374" w:rsidP="00555D30">
      <w:pPr>
        <w:rPr>
          <w:rFonts w:asciiTheme="majorHAnsi" w:eastAsiaTheme="majorEastAsia" w:hAnsiTheme="majorHAnsi" w:cstheme="majorBidi"/>
          <w:color w:val="638C1B" w:themeColor="accent1" w:themeShade="BF"/>
          <w:lang w:val="en-GB"/>
        </w:rPr>
      </w:pPr>
      <w:r w:rsidRPr="00CE4204">
        <w:rPr>
          <w:rFonts w:asciiTheme="majorHAnsi" w:eastAsiaTheme="majorEastAsia" w:hAnsiTheme="majorHAnsi" w:cstheme="majorBidi"/>
          <w:color w:val="638C1B" w:themeColor="accent1" w:themeShade="BF"/>
          <w:lang w:val="en-GB"/>
        </w:rPr>
        <w:lastRenderedPageBreak/>
        <w:t xml:space="preserve">Analytical Application </w:t>
      </w:r>
    </w:p>
    <w:p w14:paraId="62352370" w14:textId="1FC5F518" w:rsidR="00AB3933" w:rsidRPr="00CE4204" w:rsidRDefault="00A578F4" w:rsidP="00B55F7D">
      <w:pPr>
        <w:pStyle w:val="ListParagraph"/>
        <w:numPr>
          <w:ilvl w:val="0"/>
          <w:numId w:val="34"/>
        </w:numPr>
        <w:rPr>
          <w:rFonts w:asciiTheme="majorHAnsi" w:eastAsiaTheme="majorEastAsia" w:hAnsiTheme="majorHAnsi" w:cstheme="majorBidi"/>
          <w:color w:val="638C1B" w:themeColor="accent1" w:themeShade="BF"/>
          <w:lang w:val="en-GB"/>
        </w:rPr>
      </w:pPr>
      <w:r w:rsidRPr="00CE4204">
        <w:rPr>
          <w:rFonts w:asciiTheme="majorHAnsi" w:eastAsiaTheme="majorEastAsia" w:hAnsiTheme="majorHAnsi" w:cstheme="majorBidi"/>
          <w:color w:val="638C1B" w:themeColor="accent1" w:themeShade="BF"/>
          <w:lang w:val="en-GB"/>
        </w:rPr>
        <w:t>The a</w:t>
      </w:r>
      <w:r w:rsidR="00AB3933" w:rsidRPr="00CE4204">
        <w:rPr>
          <w:rFonts w:asciiTheme="majorHAnsi" w:eastAsiaTheme="majorEastAsia" w:hAnsiTheme="majorHAnsi" w:cstheme="majorBidi"/>
          <w:color w:val="638C1B" w:themeColor="accent1" w:themeShade="BF"/>
          <w:lang w:val="en-GB"/>
        </w:rPr>
        <w:t>utomated risk calculation module</w:t>
      </w:r>
    </w:p>
    <w:p w14:paraId="3B380D25" w14:textId="773B95AC" w:rsidR="00AB3933" w:rsidRPr="00CE4204" w:rsidRDefault="001C4CB8" w:rsidP="00555D30">
      <w:pPr>
        <w:rPr>
          <w:lang w:val="en-GB"/>
        </w:rPr>
      </w:pPr>
      <w:r w:rsidRPr="00CE4204">
        <w:rPr>
          <w:lang w:val="en-GB"/>
        </w:rPr>
        <w:t>The</w:t>
      </w:r>
      <w:r w:rsidR="00AB3933" w:rsidRPr="00CE4204">
        <w:rPr>
          <w:lang w:val="en-GB"/>
        </w:rPr>
        <w:t xml:space="preserve"> module </w:t>
      </w:r>
      <w:r w:rsidR="00234B90" w:rsidRPr="00CE4204">
        <w:rPr>
          <w:lang w:val="en-GB"/>
        </w:rPr>
        <w:t>performs</w:t>
      </w:r>
      <w:r w:rsidR="00AB3933" w:rsidRPr="00CE4204">
        <w:rPr>
          <w:lang w:val="en-GB"/>
        </w:rPr>
        <w:t xml:space="preserve"> automatic identification of risks using algorithms for analysing historical data of eProcurement transactions</w:t>
      </w:r>
      <w:r w:rsidR="00234B90" w:rsidRPr="00CE4204">
        <w:rPr>
          <w:lang w:val="en-GB"/>
        </w:rPr>
        <w:t xml:space="preserve">. </w:t>
      </w:r>
      <w:r w:rsidR="003F445A" w:rsidRPr="00CE4204">
        <w:rPr>
          <w:lang w:val="en-GB"/>
        </w:rPr>
        <w:t xml:space="preserve">It </w:t>
      </w:r>
      <w:r w:rsidR="00AB3933" w:rsidRPr="00CE4204">
        <w:rPr>
          <w:lang w:val="en-GB"/>
        </w:rPr>
        <w:t>model</w:t>
      </w:r>
      <w:r w:rsidR="003F445A" w:rsidRPr="00CE4204">
        <w:rPr>
          <w:lang w:val="en-GB"/>
        </w:rPr>
        <w:t>s</w:t>
      </w:r>
      <w:r w:rsidR="00AB3933" w:rsidRPr="00CE4204">
        <w:rPr>
          <w:lang w:val="en-GB"/>
        </w:rPr>
        <w:t xml:space="preserve"> a set of data scenarios and relationships between them, </w:t>
      </w:r>
      <w:r w:rsidR="003F445A" w:rsidRPr="00CE4204">
        <w:rPr>
          <w:lang w:val="en-GB"/>
        </w:rPr>
        <w:t>named</w:t>
      </w:r>
      <w:r w:rsidR="00AB3933" w:rsidRPr="00CE4204">
        <w:rPr>
          <w:lang w:val="en-GB"/>
        </w:rPr>
        <w:t xml:space="preserve"> as a normal and risky scenario. This module can quickly process </w:t>
      </w:r>
      <w:r w:rsidR="00A578F4" w:rsidRPr="00CE4204">
        <w:rPr>
          <w:lang w:val="en-GB"/>
        </w:rPr>
        <w:t xml:space="preserve">a </w:t>
      </w:r>
      <w:r w:rsidR="00AB3933" w:rsidRPr="00CE4204">
        <w:rPr>
          <w:lang w:val="en-GB"/>
        </w:rPr>
        <w:t xml:space="preserve">significant </w:t>
      </w:r>
      <w:r w:rsidR="003F445A" w:rsidRPr="00CE4204">
        <w:rPr>
          <w:lang w:val="en-GB"/>
        </w:rPr>
        <w:t>volume</w:t>
      </w:r>
      <w:r w:rsidR="00AB3933" w:rsidRPr="00CE4204">
        <w:rPr>
          <w:lang w:val="en-GB"/>
        </w:rPr>
        <w:t xml:space="preserve"> of event data and provide low-latency queries on top of the data. </w:t>
      </w:r>
      <w:r w:rsidR="00BF2B04" w:rsidRPr="00CE4204">
        <w:rPr>
          <w:lang w:val="en-GB"/>
        </w:rPr>
        <w:t>It</w:t>
      </w:r>
      <w:r w:rsidR="00AB3933" w:rsidRPr="00CE4204">
        <w:rPr>
          <w:lang w:val="en-GB"/>
        </w:rPr>
        <w:t xml:space="preserve"> analyses </w:t>
      </w:r>
      <w:hyperlink r:id="rId15" w:tooltip="Real-time data" w:history="1">
        <w:r w:rsidR="00AB3933" w:rsidRPr="00CE4204">
          <w:rPr>
            <w:lang w:val="en-GB"/>
          </w:rPr>
          <w:t>real-time</w:t>
        </w:r>
      </w:hyperlink>
      <w:r w:rsidR="00AB3933" w:rsidRPr="00CE4204">
        <w:rPr>
          <w:lang w:val="en-GB"/>
        </w:rPr>
        <w:t xml:space="preserve"> procurement data by querying this data from </w:t>
      </w:r>
      <w:r w:rsidR="00BF2B04" w:rsidRPr="00CE4204">
        <w:rPr>
          <w:lang w:val="en-GB"/>
        </w:rPr>
        <w:t>the</w:t>
      </w:r>
      <w:r w:rsidR="00AB3933" w:rsidRPr="00CE4204">
        <w:rPr>
          <w:lang w:val="en-GB"/>
        </w:rPr>
        <w:t xml:space="preserve"> sources in line with coded algorithms</w:t>
      </w:r>
      <w:r w:rsidR="007C2FB4" w:rsidRPr="00CE4204">
        <w:rPr>
          <w:lang w:val="en-GB"/>
        </w:rPr>
        <w:t xml:space="preserve"> and methodology</w:t>
      </w:r>
      <w:r w:rsidR="00AB3933" w:rsidRPr="00CE4204">
        <w:rPr>
          <w:lang w:val="en-GB"/>
        </w:rPr>
        <w:t xml:space="preserve">. </w:t>
      </w:r>
      <w:r w:rsidR="0081728D" w:rsidRPr="00CE4204">
        <w:rPr>
          <w:lang w:val="en-GB"/>
        </w:rPr>
        <w:t>Q</w:t>
      </w:r>
      <w:r w:rsidR="00AB3933" w:rsidRPr="00CE4204">
        <w:rPr>
          <w:lang w:val="en-GB"/>
        </w:rPr>
        <w:t xml:space="preserve">ueries </w:t>
      </w:r>
      <w:r w:rsidR="0081728D" w:rsidRPr="00CE4204">
        <w:rPr>
          <w:lang w:val="en-GB"/>
        </w:rPr>
        <w:t>results</w:t>
      </w:r>
      <w:r w:rsidR="00AB3933" w:rsidRPr="00CE4204">
        <w:rPr>
          <w:lang w:val="en-GB"/>
        </w:rPr>
        <w:t xml:space="preserve"> are stored inside the module </w:t>
      </w:r>
      <w:r w:rsidR="00A324D4" w:rsidRPr="00CE4204">
        <w:rPr>
          <w:lang w:val="en-GB"/>
        </w:rPr>
        <w:t xml:space="preserve">together with </w:t>
      </w:r>
      <w:r w:rsidR="00AB6EE3" w:rsidRPr="00CE4204">
        <w:rPr>
          <w:lang w:val="en-GB"/>
        </w:rPr>
        <w:t>each procedure and indicator</w:t>
      </w:r>
      <w:r w:rsidR="00AB3933" w:rsidRPr="00CE4204">
        <w:rPr>
          <w:lang w:val="en-GB"/>
        </w:rPr>
        <w:t xml:space="preserve"> calculations </w:t>
      </w:r>
      <w:r w:rsidR="00AB6EE3" w:rsidRPr="00CE4204">
        <w:rPr>
          <w:lang w:val="en-GB"/>
        </w:rPr>
        <w:t>history</w:t>
      </w:r>
      <w:r w:rsidR="00AB3933" w:rsidRPr="00CE4204">
        <w:rPr>
          <w:lang w:val="en-GB"/>
        </w:rPr>
        <w:t>.</w:t>
      </w:r>
      <w:r w:rsidR="007C2FB4" w:rsidRPr="00CE4204">
        <w:rPr>
          <w:lang w:val="en-GB"/>
        </w:rPr>
        <w:t xml:space="preserve"> </w:t>
      </w:r>
      <w:r w:rsidR="00A578F4" w:rsidRPr="00CE4204">
        <w:rPr>
          <w:lang w:val="en-GB"/>
        </w:rPr>
        <w:t>The m</w:t>
      </w:r>
      <w:r w:rsidR="00AB3933" w:rsidRPr="00CE4204">
        <w:rPr>
          <w:lang w:val="en-GB"/>
        </w:rPr>
        <w:t xml:space="preserve">odule calculates each </w:t>
      </w:r>
      <w:r w:rsidR="007C2FB4" w:rsidRPr="00CE4204">
        <w:rPr>
          <w:lang w:val="en-GB"/>
        </w:rPr>
        <w:t>transaction</w:t>
      </w:r>
      <w:r w:rsidR="00AB3933" w:rsidRPr="00CE4204">
        <w:rPr>
          <w:lang w:val="en-GB"/>
        </w:rPr>
        <w:t xml:space="preserve"> risk level rank and expected value rank. Th</w:t>
      </w:r>
      <w:r w:rsidR="00370D1E" w:rsidRPr="00CE4204">
        <w:rPr>
          <w:lang w:val="en-GB"/>
        </w:rPr>
        <w:t>e prioritisation module subsequently uses this information</w:t>
      </w:r>
      <w:r w:rsidR="00AB3933" w:rsidRPr="00CE4204">
        <w:rPr>
          <w:lang w:val="en-GB"/>
        </w:rPr>
        <w:t xml:space="preserve">. </w:t>
      </w:r>
    </w:p>
    <w:p w14:paraId="4B6A1AC1" w14:textId="60A77750" w:rsidR="00AB3933" w:rsidRPr="00CE4204" w:rsidRDefault="00AB3933" w:rsidP="00B55F7D">
      <w:pPr>
        <w:pStyle w:val="ListParagraph"/>
        <w:numPr>
          <w:ilvl w:val="0"/>
          <w:numId w:val="34"/>
        </w:numPr>
        <w:rPr>
          <w:rFonts w:asciiTheme="majorHAnsi" w:eastAsiaTheme="majorEastAsia" w:hAnsiTheme="majorHAnsi" w:cstheme="majorBidi"/>
          <w:color w:val="638C1B" w:themeColor="accent1" w:themeShade="BF"/>
          <w:lang w:val="en-GB"/>
        </w:rPr>
      </w:pPr>
      <w:r w:rsidRPr="00CE4204">
        <w:rPr>
          <w:rFonts w:asciiTheme="majorHAnsi" w:eastAsiaTheme="majorEastAsia" w:hAnsiTheme="majorHAnsi" w:cstheme="majorBidi"/>
          <w:color w:val="638C1B" w:themeColor="accent1" w:themeShade="BF"/>
          <w:lang w:val="en-GB"/>
        </w:rPr>
        <w:t>Prioriti</w:t>
      </w:r>
      <w:r w:rsidR="00A578F4" w:rsidRPr="00CE4204">
        <w:rPr>
          <w:rFonts w:asciiTheme="majorHAnsi" w:eastAsiaTheme="majorEastAsia" w:hAnsiTheme="majorHAnsi" w:cstheme="majorBidi"/>
          <w:color w:val="638C1B" w:themeColor="accent1" w:themeShade="BF"/>
          <w:lang w:val="en-GB"/>
        </w:rPr>
        <w:t>s</w:t>
      </w:r>
      <w:r w:rsidRPr="00CE4204">
        <w:rPr>
          <w:rFonts w:asciiTheme="majorHAnsi" w:eastAsiaTheme="majorEastAsia" w:hAnsiTheme="majorHAnsi" w:cstheme="majorBidi"/>
          <w:color w:val="638C1B" w:themeColor="accent1" w:themeShade="BF"/>
          <w:lang w:val="en-GB"/>
        </w:rPr>
        <w:t>ation module</w:t>
      </w:r>
    </w:p>
    <w:p w14:paraId="4FB8B32B" w14:textId="434A72B4" w:rsidR="00A578F4" w:rsidRPr="00CE4204" w:rsidRDefault="00AB3933" w:rsidP="00555D30">
      <w:pPr>
        <w:rPr>
          <w:lang w:val="en-GB"/>
        </w:rPr>
      </w:pPr>
      <w:r w:rsidRPr="00CE4204">
        <w:rPr>
          <w:lang w:val="en-GB"/>
        </w:rPr>
        <w:t xml:space="preserve">This module retrieves </w:t>
      </w:r>
      <w:r w:rsidR="002609DC" w:rsidRPr="00CE4204">
        <w:rPr>
          <w:lang w:val="en-GB"/>
        </w:rPr>
        <w:t xml:space="preserve">the results of </w:t>
      </w:r>
      <w:r w:rsidR="002E4E21" w:rsidRPr="00CE4204">
        <w:rPr>
          <w:lang w:val="en-GB"/>
        </w:rPr>
        <w:t>eP</w:t>
      </w:r>
      <w:r w:rsidRPr="00CE4204">
        <w:rPr>
          <w:lang w:val="en-GB"/>
        </w:rPr>
        <w:t>rocurement transaction</w:t>
      </w:r>
      <w:r w:rsidR="002E4E21" w:rsidRPr="00CE4204">
        <w:rPr>
          <w:lang w:val="en-GB"/>
        </w:rPr>
        <w:t>s’</w:t>
      </w:r>
      <w:r w:rsidRPr="00CE4204">
        <w:rPr>
          <w:lang w:val="en-GB"/>
        </w:rPr>
        <w:t xml:space="preserve"> risk indicator calculation</w:t>
      </w:r>
      <w:r w:rsidR="002609DC" w:rsidRPr="00CE4204">
        <w:rPr>
          <w:lang w:val="en-GB"/>
        </w:rPr>
        <w:t>s</w:t>
      </w:r>
      <w:r w:rsidRPr="00CE4204">
        <w:rPr>
          <w:lang w:val="en-GB"/>
        </w:rPr>
        <w:t xml:space="preserve"> from the risks calculation engine and </w:t>
      </w:r>
      <w:r w:rsidR="002E4E21" w:rsidRPr="00CE4204">
        <w:rPr>
          <w:lang w:val="en-GB"/>
        </w:rPr>
        <w:t xml:space="preserve">other </w:t>
      </w:r>
      <w:r w:rsidR="007C2FB4" w:rsidRPr="00CE4204">
        <w:rPr>
          <w:lang w:val="en-GB"/>
        </w:rPr>
        <w:t>required</w:t>
      </w:r>
      <w:r w:rsidRPr="00CE4204">
        <w:rPr>
          <w:lang w:val="en-GB"/>
        </w:rPr>
        <w:t xml:space="preserve"> data from the OCDS relational database</w:t>
      </w:r>
      <w:r w:rsidR="007C2FB4" w:rsidRPr="00CE4204">
        <w:rPr>
          <w:lang w:val="en-GB"/>
        </w:rPr>
        <w:t>. It</w:t>
      </w:r>
      <w:r w:rsidRPr="00CE4204">
        <w:rPr>
          <w:lang w:val="en-GB"/>
        </w:rPr>
        <w:t xml:space="preserve"> performs risky transactions queueing as described by the methodology. This module allows users to change prioritisation settings and quickly </w:t>
      </w:r>
      <w:r w:rsidR="007C2FB4" w:rsidRPr="00CE4204">
        <w:rPr>
          <w:lang w:val="en-GB"/>
        </w:rPr>
        <w:t>get new results</w:t>
      </w:r>
      <w:r w:rsidRPr="00CE4204">
        <w:rPr>
          <w:lang w:val="en-GB"/>
        </w:rPr>
        <w:t xml:space="preserve">. The </w:t>
      </w:r>
      <w:r w:rsidR="007C7CCF" w:rsidRPr="00CE4204">
        <w:rPr>
          <w:lang w:val="en-GB"/>
        </w:rPr>
        <w:t xml:space="preserve">resulted </w:t>
      </w:r>
      <w:r w:rsidRPr="00CE4204">
        <w:rPr>
          <w:lang w:val="en-GB"/>
        </w:rPr>
        <w:t xml:space="preserve">analytical data is displayed via a </w:t>
      </w:r>
      <w:r w:rsidR="002609DC" w:rsidRPr="00CE4204">
        <w:rPr>
          <w:lang w:val="en-GB"/>
        </w:rPr>
        <w:t>web UI</w:t>
      </w:r>
      <w:r w:rsidRPr="00CE4204">
        <w:rPr>
          <w:lang w:val="en-GB"/>
        </w:rPr>
        <w:t xml:space="preserve"> for the analysis and further processing</w:t>
      </w:r>
      <w:r w:rsidR="007A7CEE" w:rsidRPr="00CE4204">
        <w:rPr>
          <w:lang w:val="en-GB"/>
        </w:rPr>
        <w:t xml:space="preserve">. </w:t>
      </w:r>
    </w:p>
    <w:p w14:paraId="1980FCB1" w14:textId="025C08E8" w:rsidR="00AB3933" w:rsidRPr="00CE4204" w:rsidRDefault="00AB3933" w:rsidP="00B55F7D">
      <w:pPr>
        <w:pStyle w:val="ListParagraph"/>
        <w:numPr>
          <w:ilvl w:val="0"/>
          <w:numId w:val="34"/>
        </w:numPr>
        <w:rPr>
          <w:rFonts w:asciiTheme="majorHAnsi" w:eastAsiaTheme="majorEastAsia" w:hAnsiTheme="majorHAnsi" w:cstheme="majorBidi"/>
          <w:color w:val="638C1B" w:themeColor="accent1" w:themeShade="BF"/>
          <w:lang w:val="en-GB"/>
        </w:rPr>
      </w:pPr>
      <w:r w:rsidRPr="00CE4204">
        <w:rPr>
          <w:rFonts w:asciiTheme="majorHAnsi" w:eastAsiaTheme="majorEastAsia" w:hAnsiTheme="majorHAnsi" w:cstheme="majorBidi"/>
          <w:color w:val="638C1B" w:themeColor="accent1" w:themeShade="BF"/>
          <w:lang w:val="en-GB"/>
        </w:rPr>
        <w:t>Checklists module</w:t>
      </w:r>
    </w:p>
    <w:p w14:paraId="07EAC691" w14:textId="540F38E7" w:rsidR="00AB3933" w:rsidRPr="00CE4204" w:rsidRDefault="0034608E" w:rsidP="00555D30">
      <w:pPr>
        <w:rPr>
          <w:lang w:val="en-GB"/>
        </w:rPr>
      </w:pPr>
      <w:r w:rsidRPr="00CE4204">
        <w:rPr>
          <w:lang w:val="en-GB"/>
        </w:rPr>
        <w:t>T</w:t>
      </w:r>
      <w:r w:rsidR="00AB3933" w:rsidRPr="00CE4204">
        <w:rPr>
          <w:lang w:val="en-GB"/>
        </w:rPr>
        <w:t xml:space="preserve">his module allows auditors to create and tailor a checklist for </w:t>
      </w:r>
      <w:r w:rsidR="00DB362D" w:rsidRPr="00CE4204">
        <w:rPr>
          <w:lang w:val="en-GB"/>
        </w:rPr>
        <w:t>contracting authorities</w:t>
      </w:r>
      <w:r w:rsidR="00AB3933" w:rsidRPr="00CE4204">
        <w:rPr>
          <w:lang w:val="en-GB"/>
        </w:rPr>
        <w:t xml:space="preserve"> and their transactions audit</w:t>
      </w:r>
      <w:r w:rsidR="002609DC" w:rsidRPr="00CE4204">
        <w:rPr>
          <w:lang w:val="en-GB"/>
        </w:rPr>
        <w:t xml:space="preserve"> and </w:t>
      </w:r>
      <w:r w:rsidR="00AB3933" w:rsidRPr="00CE4204">
        <w:rPr>
          <w:lang w:val="en-GB"/>
        </w:rPr>
        <w:t xml:space="preserve">supports </w:t>
      </w:r>
      <w:r w:rsidR="00C12880" w:rsidRPr="00CE4204">
        <w:rPr>
          <w:lang w:val="en-GB"/>
        </w:rPr>
        <w:t xml:space="preserve">the </w:t>
      </w:r>
      <w:r w:rsidR="00AB3933" w:rsidRPr="00CE4204">
        <w:rPr>
          <w:lang w:val="en-GB"/>
        </w:rPr>
        <w:t xml:space="preserve">proper </w:t>
      </w:r>
      <w:r w:rsidR="002609DC" w:rsidRPr="00CE4204">
        <w:rPr>
          <w:lang w:val="en-GB"/>
        </w:rPr>
        <w:t>documenting</w:t>
      </w:r>
      <w:r w:rsidR="00AB3933" w:rsidRPr="00CE4204">
        <w:rPr>
          <w:lang w:val="en-GB"/>
        </w:rPr>
        <w:t xml:space="preserve"> and storage of the information collected during the audit. </w:t>
      </w:r>
    </w:p>
    <w:p w14:paraId="6708C766" w14:textId="652BB6E3" w:rsidR="00AB3933" w:rsidRPr="00CE4204" w:rsidRDefault="00AB3933" w:rsidP="00555D30">
      <w:pPr>
        <w:rPr>
          <w:rFonts w:asciiTheme="majorHAnsi" w:eastAsiaTheme="majorEastAsia" w:hAnsiTheme="majorHAnsi" w:cstheme="majorBidi"/>
          <w:color w:val="638C1B" w:themeColor="accent1" w:themeShade="BF"/>
          <w:lang w:val="en-GB"/>
        </w:rPr>
      </w:pPr>
      <w:r w:rsidRPr="00CE4204">
        <w:rPr>
          <w:rFonts w:asciiTheme="majorHAnsi" w:eastAsiaTheme="majorEastAsia" w:hAnsiTheme="majorHAnsi" w:cstheme="majorBidi"/>
          <w:color w:val="638C1B" w:themeColor="accent1" w:themeShade="BF"/>
          <w:lang w:val="en-GB"/>
        </w:rPr>
        <w:t>User interface</w:t>
      </w:r>
    </w:p>
    <w:p w14:paraId="221D0942" w14:textId="76A4F072" w:rsidR="00F979FA" w:rsidRPr="00CE4204" w:rsidRDefault="00AB3933" w:rsidP="00F979FA">
      <w:pPr>
        <w:rPr>
          <w:rFonts w:asciiTheme="majorHAnsi" w:eastAsiaTheme="majorEastAsia" w:hAnsiTheme="majorHAnsi" w:cstheme="majorBidi"/>
          <w:b/>
          <w:bCs/>
          <w:iCs/>
          <w:color w:val="75787B" w:themeColor="accent6"/>
          <w:lang w:val="en-GB"/>
        </w:rPr>
      </w:pPr>
      <w:r w:rsidRPr="00CE4204">
        <w:rPr>
          <w:lang w:val="en-GB"/>
        </w:rPr>
        <w:t xml:space="preserve">The web </w:t>
      </w:r>
      <w:r w:rsidR="002609DC" w:rsidRPr="00CE4204">
        <w:rPr>
          <w:lang w:val="en-GB"/>
        </w:rPr>
        <w:t xml:space="preserve">UI </w:t>
      </w:r>
      <w:r w:rsidRPr="00CE4204">
        <w:rPr>
          <w:lang w:val="en-GB"/>
        </w:rPr>
        <w:t xml:space="preserve">is designed for </w:t>
      </w:r>
      <w:r w:rsidR="002609DC" w:rsidRPr="00CE4204">
        <w:rPr>
          <w:lang w:val="en-GB"/>
        </w:rPr>
        <w:t>auditors</w:t>
      </w:r>
      <w:r w:rsidRPr="00CE4204">
        <w:rPr>
          <w:lang w:val="en-GB"/>
        </w:rPr>
        <w:t xml:space="preserve"> working with the results of the calculation of automatic risk indicators and with</w:t>
      </w:r>
      <w:r w:rsidR="00BE592F" w:rsidRPr="00CE4204">
        <w:rPr>
          <w:lang w:val="en-GB"/>
        </w:rPr>
        <w:t xml:space="preserve"> </w:t>
      </w:r>
      <w:r w:rsidRPr="00CE4204">
        <w:rPr>
          <w:lang w:val="en-GB"/>
        </w:rPr>
        <w:t xml:space="preserve">checklists. This web page consists of various information indicators, charts and tabular data that use the results of the calculation of automatic risk indicators and transactional public procurement data as data sources. </w:t>
      </w:r>
      <w:r w:rsidR="002609DC" w:rsidRPr="00CE4204">
        <w:rPr>
          <w:lang w:val="en-GB"/>
        </w:rPr>
        <w:t xml:space="preserve">It </w:t>
      </w:r>
      <w:r w:rsidRPr="00CE4204">
        <w:rPr>
          <w:lang w:val="en-GB"/>
        </w:rPr>
        <w:t>include</w:t>
      </w:r>
      <w:r w:rsidR="002609DC" w:rsidRPr="00CE4204">
        <w:rPr>
          <w:lang w:val="en-GB"/>
        </w:rPr>
        <w:t>s</w:t>
      </w:r>
      <w:r w:rsidRPr="00CE4204">
        <w:rPr>
          <w:lang w:val="en-GB"/>
        </w:rPr>
        <w:t xml:space="preserve"> filtering tools to drill down on the displayed data in accordance with the requirements of the end-user. Also, part of the interface allows managing the checklists during the audit activities through the </w:t>
      </w:r>
      <w:r w:rsidR="009E57C4" w:rsidRPr="00CE4204">
        <w:rPr>
          <w:lang w:val="en-GB"/>
        </w:rPr>
        <w:t xml:space="preserve">auditor’s workspace developed as a part of the web UI. </w:t>
      </w:r>
      <w:r w:rsidRPr="00CE4204">
        <w:rPr>
          <w:lang w:val="en-GB"/>
        </w:rPr>
        <w:t xml:space="preserve">. </w:t>
      </w:r>
    </w:p>
    <w:p w14:paraId="1B199FD4" w14:textId="1EFEB250" w:rsidR="00201EBB" w:rsidRPr="00CE4204" w:rsidRDefault="00201EBB" w:rsidP="00201EBB">
      <w:pPr>
        <w:pStyle w:val="Heading4"/>
      </w:pPr>
      <w:r w:rsidRPr="00CE4204">
        <w:t>Results</w:t>
      </w:r>
      <w:r w:rsidR="00FF49CA" w:rsidRPr="00CE4204">
        <w:t xml:space="preserve"> and </w:t>
      </w:r>
      <w:r w:rsidR="009951AD" w:rsidRPr="00CE4204">
        <w:t>future expectations</w:t>
      </w:r>
    </w:p>
    <w:p w14:paraId="3F4E055F" w14:textId="30A930B6" w:rsidR="00AE3FCC" w:rsidRPr="00CE4204" w:rsidRDefault="00237DAE" w:rsidP="00C1005F">
      <w:pPr>
        <w:rPr>
          <w:lang w:val="en-GB"/>
        </w:rPr>
      </w:pPr>
      <w:r w:rsidRPr="00CE4204">
        <w:rPr>
          <w:lang w:val="en-GB"/>
        </w:rPr>
        <w:t xml:space="preserve">As a result of the project, </w:t>
      </w:r>
      <w:r w:rsidR="00A42E30" w:rsidRPr="00CE4204">
        <w:rPr>
          <w:lang w:val="en-GB"/>
        </w:rPr>
        <w:t xml:space="preserve">the </w:t>
      </w:r>
      <w:r w:rsidR="00AE3E3D" w:rsidRPr="00CE4204">
        <w:rPr>
          <w:lang w:val="en-GB"/>
        </w:rPr>
        <w:t>n</w:t>
      </w:r>
      <w:r w:rsidR="000248E1" w:rsidRPr="00CE4204">
        <w:rPr>
          <w:lang w:val="en-GB"/>
        </w:rPr>
        <w:t xml:space="preserve">ew </w:t>
      </w:r>
      <w:r w:rsidR="00AE3E3D" w:rsidRPr="00CE4204">
        <w:rPr>
          <w:lang w:val="en-GB"/>
        </w:rPr>
        <w:t>a</w:t>
      </w:r>
      <w:r w:rsidR="000248E1" w:rsidRPr="00CE4204">
        <w:rPr>
          <w:lang w:val="en-GB"/>
        </w:rPr>
        <w:t xml:space="preserve">udit </w:t>
      </w:r>
      <w:r w:rsidR="00AE3E3D" w:rsidRPr="00CE4204">
        <w:rPr>
          <w:lang w:val="en-GB"/>
        </w:rPr>
        <w:t>m</w:t>
      </w:r>
      <w:r w:rsidR="000248E1" w:rsidRPr="00CE4204">
        <w:rPr>
          <w:lang w:val="en-GB"/>
        </w:rPr>
        <w:t xml:space="preserve">ethodology for </w:t>
      </w:r>
      <w:r w:rsidR="00AE3E3D" w:rsidRPr="00CE4204">
        <w:rPr>
          <w:lang w:val="en-GB"/>
        </w:rPr>
        <w:t>e</w:t>
      </w:r>
      <w:r w:rsidR="000248E1" w:rsidRPr="00CE4204">
        <w:rPr>
          <w:lang w:val="en-GB"/>
        </w:rPr>
        <w:t xml:space="preserve">lectronic </w:t>
      </w:r>
      <w:r w:rsidR="00AE3E3D" w:rsidRPr="00CE4204">
        <w:rPr>
          <w:lang w:val="en-GB"/>
        </w:rPr>
        <w:t>p</w:t>
      </w:r>
      <w:r w:rsidR="000248E1" w:rsidRPr="00CE4204">
        <w:rPr>
          <w:lang w:val="en-GB"/>
        </w:rPr>
        <w:t xml:space="preserve">ublic </w:t>
      </w:r>
      <w:r w:rsidR="00AE3E3D" w:rsidRPr="00CE4204">
        <w:rPr>
          <w:lang w:val="en-GB"/>
        </w:rPr>
        <w:t>t</w:t>
      </w:r>
      <w:r w:rsidR="000248E1" w:rsidRPr="00CE4204">
        <w:rPr>
          <w:lang w:val="en-GB"/>
        </w:rPr>
        <w:t>ender</w:t>
      </w:r>
      <w:r w:rsidR="00AE3E3D" w:rsidRPr="00CE4204">
        <w:rPr>
          <w:lang w:val="en-GB"/>
        </w:rPr>
        <w:t>s was developed and piloted</w:t>
      </w:r>
      <w:r w:rsidR="001F76AE" w:rsidRPr="00CE4204">
        <w:rPr>
          <w:lang w:val="en-GB"/>
        </w:rPr>
        <w:t>.</w:t>
      </w:r>
      <w:r w:rsidR="00AE3E3D" w:rsidRPr="00CE4204">
        <w:rPr>
          <w:lang w:val="en-GB"/>
        </w:rPr>
        <w:t xml:space="preserve"> </w:t>
      </w:r>
      <w:r w:rsidR="001F76AE" w:rsidRPr="00CE4204">
        <w:rPr>
          <w:lang w:val="en-GB"/>
        </w:rPr>
        <w:t>T</w:t>
      </w:r>
      <w:r w:rsidR="00730D80" w:rsidRPr="00CE4204">
        <w:rPr>
          <w:lang w:val="en-GB"/>
        </w:rPr>
        <w:t xml:space="preserve">he Kyrgyz Republic Chamber of </w:t>
      </w:r>
      <w:r w:rsidR="002609DC" w:rsidRPr="00CE4204">
        <w:rPr>
          <w:lang w:val="en-GB"/>
        </w:rPr>
        <w:t>A</w:t>
      </w:r>
      <w:r w:rsidR="00730D80" w:rsidRPr="00CE4204">
        <w:rPr>
          <w:lang w:val="en-GB"/>
        </w:rPr>
        <w:t>ccounts</w:t>
      </w:r>
      <w:r w:rsidR="00C1005F" w:rsidRPr="00CE4204">
        <w:rPr>
          <w:lang w:val="en-GB"/>
        </w:rPr>
        <w:t xml:space="preserve"> </w:t>
      </w:r>
      <w:r w:rsidR="00AE3FCC" w:rsidRPr="00CE4204">
        <w:rPr>
          <w:lang w:val="en-GB"/>
        </w:rPr>
        <w:t>now has</w:t>
      </w:r>
      <w:r w:rsidRPr="00CE4204">
        <w:rPr>
          <w:lang w:val="en-GB"/>
        </w:rPr>
        <w:t xml:space="preserve"> a </w:t>
      </w:r>
      <w:r w:rsidR="00B21E23" w:rsidRPr="00CE4204">
        <w:rPr>
          <w:lang w:val="en-GB"/>
        </w:rPr>
        <w:t>data-driven</w:t>
      </w:r>
      <w:r w:rsidRPr="00CE4204">
        <w:rPr>
          <w:lang w:val="en-GB"/>
        </w:rPr>
        <w:t xml:space="preserve"> </w:t>
      </w:r>
      <w:r w:rsidR="00B21E23" w:rsidRPr="00CE4204">
        <w:rPr>
          <w:lang w:val="en-GB"/>
        </w:rPr>
        <w:t xml:space="preserve">audit methodology and the public procurement </w:t>
      </w:r>
      <w:r w:rsidRPr="00CE4204">
        <w:rPr>
          <w:lang w:val="en-GB"/>
        </w:rPr>
        <w:t>data analytical infrastructure</w:t>
      </w:r>
      <w:r w:rsidR="007A746A" w:rsidRPr="00CE4204">
        <w:rPr>
          <w:lang w:val="en-GB"/>
        </w:rPr>
        <w:t xml:space="preserve"> </w:t>
      </w:r>
      <w:r w:rsidR="00C24FA0" w:rsidRPr="00CE4204">
        <w:rPr>
          <w:lang w:val="en-GB"/>
        </w:rPr>
        <w:t>to support their audits</w:t>
      </w:r>
      <w:r w:rsidRPr="00CE4204">
        <w:rPr>
          <w:lang w:val="en-GB"/>
        </w:rPr>
        <w:t>. Th</w:t>
      </w:r>
      <w:r w:rsidR="00AE3E3D" w:rsidRPr="00CE4204">
        <w:rPr>
          <w:lang w:val="en-GB"/>
        </w:rPr>
        <w:t xml:space="preserve">e methodology and </w:t>
      </w:r>
      <w:r w:rsidR="002609DC" w:rsidRPr="00CE4204">
        <w:rPr>
          <w:lang w:val="en-GB"/>
        </w:rPr>
        <w:t xml:space="preserve">the </w:t>
      </w:r>
      <w:r w:rsidR="00AE3E3D" w:rsidRPr="00CE4204">
        <w:rPr>
          <w:lang w:val="en-GB"/>
        </w:rPr>
        <w:t>analytical tool</w:t>
      </w:r>
      <w:r w:rsidR="002609DC" w:rsidRPr="00CE4204">
        <w:rPr>
          <w:lang w:val="en-GB"/>
        </w:rPr>
        <w:t>s</w:t>
      </w:r>
      <w:r w:rsidRPr="00CE4204">
        <w:rPr>
          <w:lang w:val="en-GB"/>
        </w:rPr>
        <w:t xml:space="preserve"> </w:t>
      </w:r>
      <w:r w:rsidR="00F15F3E" w:rsidRPr="00CE4204">
        <w:rPr>
          <w:lang w:val="en-GB"/>
        </w:rPr>
        <w:t>enable</w:t>
      </w:r>
      <w:r w:rsidRPr="00CE4204">
        <w:rPr>
          <w:lang w:val="en-GB"/>
        </w:rPr>
        <w:t xml:space="preserve"> a previously impossible level of </w:t>
      </w:r>
      <w:r w:rsidR="005B1826" w:rsidRPr="00CE4204">
        <w:rPr>
          <w:lang w:val="en-GB"/>
        </w:rPr>
        <w:t xml:space="preserve">risk </w:t>
      </w:r>
      <w:r w:rsidR="002609DC" w:rsidRPr="00CE4204">
        <w:rPr>
          <w:lang w:val="en-GB"/>
        </w:rPr>
        <w:t>analysis</w:t>
      </w:r>
      <w:r w:rsidRPr="00CE4204">
        <w:rPr>
          <w:lang w:val="en-GB"/>
        </w:rPr>
        <w:t xml:space="preserve"> </w:t>
      </w:r>
      <w:r w:rsidR="002609DC" w:rsidRPr="00CE4204">
        <w:rPr>
          <w:lang w:val="en-GB"/>
        </w:rPr>
        <w:t>of</w:t>
      </w:r>
      <w:r w:rsidRPr="00CE4204">
        <w:rPr>
          <w:lang w:val="en-GB"/>
        </w:rPr>
        <w:t xml:space="preserve"> procurement spending within the </w:t>
      </w:r>
      <w:r w:rsidR="00972451" w:rsidRPr="00CE4204">
        <w:rPr>
          <w:lang w:val="en-GB"/>
        </w:rPr>
        <w:t>country and</w:t>
      </w:r>
      <w:r w:rsidRPr="00CE4204">
        <w:rPr>
          <w:lang w:val="en-GB"/>
        </w:rPr>
        <w:t xml:space="preserve"> </w:t>
      </w:r>
      <w:r w:rsidR="002609DC" w:rsidRPr="00CE4204">
        <w:rPr>
          <w:lang w:val="en-GB"/>
        </w:rPr>
        <w:t xml:space="preserve">at </w:t>
      </w:r>
      <w:r w:rsidRPr="00CE4204">
        <w:rPr>
          <w:lang w:val="en-GB"/>
        </w:rPr>
        <w:t>various</w:t>
      </w:r>
      <w:r w:rsidR="002609DC" w:rsidRPr="00CE4204">
        <w:rPr>
          <w:lang w:val="en-GB"/>
        </w:rPr>
        <w:t xml:space="preserve"> </w:t>
      </w:r>
      <w:r w:rsidR="00D137DC" w:rsidRPr="00CE4204">
        <w:rPr>
          <w:lang w:val="en-GB"/>
        </w:rPr>
        <w:t>stage</w:t>
      </w:r>
      <w:r w:rsidR="002609DC" w:rsidRPr="00CE4204">
        <w:rPr>
          <w:lang w:val="en-GB"/>
        </w:rPr>
        <w:t>s</w:t>
      </w:r>
      <w:r w:rsidR="00D137DC" w:rsidRPr="00CE4204">
        <w:rPr>
          <w:lang w:val="en-GB"/>
        </w:rPr>
        <w:t xml:space="preserve"> of the </w:t>
      </w:r>
      <w:r w:rsidR="006B0B4C" w:rsidRPr="00CE4204">
        <w:rPr>
          <w:lang w:val="en-GB"/>
        </w:rPr>
        <w:t>digital procurements</w:t>
      </w:r>
      <w:r w:rsidR="009E57C4" w:rsidRPr="00CE4204">
        <w:rPr>
          <w:lang w:val="en-GB"/>
        </w:rPr>
        <w:t>,</w:t>
      </w:r>
      <w:r w:rsidR="006B0B4C" w:rsidRPr="00CE4204">
        <w:rPr>
          <w:lang w:val="en-GB"/>
        </w:rPr>
        <w:t xml:space="preserve"> audit</w:t>
      </w:r>
      <w:r w:rsidR="00727777" w:rsidRPr="00CE4204">
        <w:rPr>
          <w:lang w:val="en-GB"/>
        </w:rPr>
        <w:t xml:space="preserve"> cycle</w:t>
      </w:r>
      <w:r w:rsidR="00C12880" w:rsidRPr="00CE4204">
        <w:rPr>
          <w:lang w:val="en-GB"/>
        </w:rPr>
        <w:t xml:space="preserve"> and t</w:t>
      </w:r>
      <w:r w:rsidR="00E4015D" w:rsidRPr="00CE4204">
        <w:rPr>
          <w:lang w:val="en-GB"/>
        </w:rPr>
        <w:t xml:space="preserve">he </w:t>
      </w:r>
      <w:r w:rsidR="008A1A16" w:rsidRPr="00CE4204">
        <w:rPr>
          <w:lang w:val="en-GB"/>
        </w:rPr>
        <w:t xml:space="preserve">eProcurement </w:t>
      </w:r>
      <w:r w:rsidR="00B73572" w:rsidRPr="00CE4204">
        <w:rPr>
          <w:lang w:val="en-GB"/>
        </w:rPr>
        <w:t xml:space="preserve">audit methodology </w:t>
      </w:r>
      <w:r w:rsidR="00CE4204" w:rsidRPr="00CE4204">
        <w:rPr>
          <w:lang w:val="en-GB"/>
        </w:rPr>
        <w:t>are</w:t>
      </w:r>
      <w:r w:rsidR="00E37453" w:rsidRPr="00CE4204">
        <w:rPr>
          <w:lang w:val="en-GB"/>
        </w:rPr>
        <w:t xml:space="preserve"> ready to be implemented </w:t>
      </w:r>
      <w:r w:rsidR="00F47689" w:rsidRPr="00CE4204">
        <w:rPr>
          <w:lang w:val="en-GB"/>
        </w:rPr>
        <w:t xml:space="preserve">in </w:t>
      </w:r>
      <w:r w:rsidR="002609DC" w:rsidRPr="00CE4204">
        <w:rPr>
          <w:lang w:val="en-GB"/>
        </w:rPr>
        <w:t>other</w:t>
      </w:r>
      <w:r w:rsidR="00F47689" w:rsidRPr="00CE4204">
        <w:rPr>
          <w:lang w:val="en-GB"/>
        </w:rPr>
        <w:t xml:space="preserve"> EBRD countries</w:t>
      </w:r>
      <w:r w:rsidR="00E37453" w:rsidRPr="00CE4204">
        <w:rPr>
          <w:lang w:val="en-GB"/>
        </w:rPr>
        <w:t xml:space="preserve">. </w:t>
      </w:r>
    </w:p>
    <w:p w14:paraId="14B98DC8" w14:textId="3BE0BD0B" w:rsidR="00237DAE" w:rsidRPr="00CE4204" w:rsidRDefault="00237DAE" w:rsidP="00C1005F">
      <w:pPr>
        <w:rPr>
          <w:lang w:val="en-GB"/>
        </w:rPr>
      </w:pPr>
      <w:r w:rsidRPr="00CE4204">
        <w:rPr>
          <w:lang w:val="en-GB"/>
        </w:rPr>
        <w:t>I</w:t>
      </w:r>
      <w:r w:rsidR="005C4D35" w:rsidRPr="00CE4204">
        <w:rPr>
          <w:lang w:val="en-GB"/>
        </w:rPr>
        <w:t xml:space="preserve">n terms of the goals set for the project, the </w:t>
      </w:r>
      <w:r w:rsidR="00B92A91" w:rsidRPr="00CE4204">
        <w:rPr>
          <w:lang w:val="en-GB"/>
        </w:rPr>
        <w:t>new audit methodology and analytical tool</w:t>
      </w:r>
      <w:r w:rsidR="005C4D35" w:rsidRPr="00CE4204">
        <w:rPr>
          <w:lang w:val="en-GB"/>
        </w:rPr>
        <w:t>:</w:t>
      </w:r>
    </w:p>
    <w:p w14:paraId="4E84AEBA" w14:textId="6FCE6AD4" w:rsidR="00404832" w:rsidRPr="00CE4204" w:rsidRDefault="004267C4" w:rsidP="00404832">
      <w:pPr>
        <w:pStyle w:val="ListParagraph"/>
        <w:numPr>
          <w:ilvl w:val="0"/>
          <w:numId w:val="30"/>
        </w:numPr>
        <w:spacing w:after="0"/>
        <w:ind w:left="720"/>
        <w:rPr>
          <w:lang w:val="en-GB"/>
        </w:rPr>
      </w:pPr>
      <w:r w:rsidRPr="00CE4204">
        <w:rPr>
          <w:lang w:val="en-GB"/>
        </w:rPr>
        <w:t>p</w:t>
      </w:r>
      <w:r w:rsidR="00EE1922" w:rsidRPr="00CE4204">
        <w:rPr>
          <w:lang w:val="en-GB"/>
        </w:rPr>
        <w:t xml:space="preserve">rovides a </w:t>
      </w:r>
      <w:r w:rsidR="007B0F12" w:rsidRPr="00CE4204">
        <w:rPr>
          <w:lang w:val="en-GB"/>
        </w:rPr>
        <w:t>direction</w:t>
      </w:r>
      <w:r w:rsidR="00EE1922" w:rsidRPr="00CE4204">
        <w:rPr>
          <w:lang w:val="en-GB"/>
        </w:rPr>
        <w:t xml:space="preserve"> </w:t>
      </w:r>
      <w:r w:rsidRPr="00CE4204">
        <w:rPr>
          <w:lang w:val="en-GB"/>
        </w:rPr>
        <w:t xml:space="preserve">for </w:t>
      </w:r>
      <w:r w:rsidR="000465DD" w:rsidRPr="00CE4204">
        <w:rPr>
          <w:lang w:val="en-GB"/>
        </w:rPr>
        <w:t xml:space="preserve">data analytics </w:t>
      </w:r>
      <w:r w:rsidR="00353592" w:rsidRPr="00CE4204">
        <w:rPr>
          <w:lang w:val="en-GB"/>
        </w:rPr>
        <w:t xml:space="preserve">application during the </w:t>
      </w:r>
      <w:r w:rsidR="00404832" w:rsidRPr="00CE4204">
        <w:rPr>
          <w:lang w:val="en-GB"/>
        </w:rPr>
        <w:t xml:space="preserve">digital public procurement </w:t>
      </w:r>
      <w:r w:rsidRPr="00CE4204">
        <w:rPr>
          <w:lang w:val="en-GB"/>
        </w:rPr>
        <w:t xml:space="preserve">audit </w:t>
      </w:r>
      <w:r w:rsidR="00404832" w:rsidRPr="00CE4204">
        <w:rPr>
          <w:lang w:val="en-GB"/>
        </w:rPr>
        <w:t xml:space="preserve">based on OECD guidance and international best practice, and </w:t>
      </w:r>
    </w:p>
    <w:p w14:paraId="532FED16" w14:textId="4302A493" w:rsidR="00404832" w:rsidRPr="00CE4204" w:rsidRDefault="00404832" w:rsidP="00404832">
      <w:pPr>
        <w:pStyle w:val="ListParagraph"/>
        <w:numPr>
          <w:ilvl w:val="0"/>
          <w:numId w:val="30"/>
        </w:numPr>
        <w:ind w:left="720"/>
        <w:rPr>
          <w:lang w:val="en-GB"/>
        </w:rPr>
      </w:pPr>
      <w:r w:rsidRPr="00CE4204">
        <w:rPr>
          <w:lang w:val="en-GB"/>
        </w:rPr>
        <w:t>enable</w:t>
      </w:r>
      <w:r w:rsidR="00353592" w:rsidRPr="00CE4204">
        <w:rPr>
          <w:lang w:val="en-GB"/>
        </w:rPr>
        <w:t>s</w:t>
      </w:r>
      <w:r w:rsidRPr="00CE4204">
        <w:rPr>
          <w:lang w:val="en-GB"/>
        </w:rPr>
        <w:t xml:space="preserve"> </w:t>
      </w:r>
      <w:r w:rsidR="00D445E8" w:rsidRPr="00CE4204">
        <w:rPr>
          <w:lang w:val="en-GB"/>
        </w:rPr>
        <w:t xml:space="preserve">the </w:t>
      </w:r>
      <w:r w:rsidR="002609DC" w:rsidRPr="00CE4204">
        <w:rPr>
          <w:lang w:val="en-GB"/>
        </w:rPr>
        <w:t>s</w:t>
      </w:r>
      <w:r w:rsidR="00E45AA1" w:rsidRPr="00CE4204">
        <w:rPr>
          <w:lang w:val="en-GB"/>
        </w:rPr>
        <w:t>tate audit institution</w:t>
      </w:r>
      <w:r w:rsidR="00D445E8" w:rsidRPr="00CE4204">
        <w:rPr>
          <w:lang w:val="en-GB"/>
        </w:rPr>
        <w:t xml:space="preserve"> to conduct the </w:t>
      </w:r>
      <w:r w:rsidRPr="00CE4204">
        <w:rPr>
          <w:lang w:val="en-GB"/>
        </w:rPr>
        <w:t>data-driven audit of public procurement</w:t>
      </w:r>
      <w:r w:rsidR="002609DC" w:rsidRPr="00CE4204">
        <w:rPr>
          <w:lang w:val="en-GB"/>
        </w:rPr>
        <w:t xml:space="preserve"> transactions</w:t>
      </w:r>
      <w:r w:rsidRPr="00CE4204">
        <w:rPr>
          <w:lang w:val="en-GB"/>
        </w:rPr>
        <w:t>.</w:t>
      </w:r>
    </w:p>
    <w:p w14:paraId="1FC11D10" w14:textId="2436F327" w:rsidR="00404832" w:rsidRPr="00CE4204" w:rsidRDefault="00404832" w:rsidP="00404832">
      <w:pPr>
        <w:rPr>
          <w:lang w:val="en-GB"/>
        </w:rPr>
      </w:pPr>
      <w:r w:rsidRPr="00CE4204">
        <w:rPr>
          <w:lang w:val="en-GB"/>
        </w:rPr>
        <w:t xml:space="preserve">Deployment of an </w:t>
      </w:r>
      <w:r w:rsidRPr="00CE4204">
        <w:rPr>
          <w:b/>
          <w:lang w:val="en-GB"/>
        </w:rPr>
        <w:t xml:space="preserve">OCDS-based set of </w:t>
      </w:r>
      <w:r w:rsidR="004D7343" w:rsidRPr="00CE4204">
        <w:rPr>
          <w:b/>
          <w:lang w:val="en-GB"/>
        </w:rPr>
        <w:t>online analytical</w:t>
      </w:r>
      <w:r w:rsidRPr="00CE4204">
        <w:rPr>
          <w:b/>
          <w:lang w:val="en-GB"/>
        </w:rPr>
        <w:t xml:space="preserve"> tools for auditors</w:t>
      </w:r>
      <w:r w:rsidRPr="00CE4204">
        <w:rPr>
          <w:lang w:val="en-GB"/>
        </w:rPr>
        <w:t xml:space="preserve"> enable</w:t>
      </w:r>
      <w:r w:rsidR="004D7343" w:rsidRPr="00CE4204">
        <w:rPr>
          <w:lang w:val="en-GB"/>
        </w:rPr>
        <w:t>s</w:t>
      </w:r>
      <w:r w:rsidRPr="00CE4204">
        <w:rPr>
          <w:lang w:val="en-GB"/>
        </w:rPr>
        <w:t xml:space="preserve"> </w:t>
      </w:r>
      <w:r w:rsidR="00DA6B31" w:rsidRPr="00CE4204">
        <w:rPr>
          <w:lang w:val="en-GB"/>
        </w:rPr>
        <w:t xml:space="preserve">an </w:t>
      </w:r>
      <w:r w:rsidRPr="00CE4204">
        <w:rPr>
          <w:lang w:val="en-GB"/>
        </w:rPr>
        <w:t>analysis of public procurement data for audit purposes and to pilot methodology.</w:t>
      </w:r>
    </w:p>
    <w:p w14:paraId="40F2DC26" w14:textId="01689365" w:rsidR="005C4D35" w:rsidRPr="00CE4204" w:rsidRDefault="00D41297" w:rsidP="005C4D35">
      <w:pPr>
        <w:pStyle w:val="ListParagraph"/>
        <w:numPr>
          <w:ilvl w:val="0"/>
          <w:numId w:val="25"/>
        </w:numPr>
        <w:rPr>
          <w:lang w:val="en-GB"/>
        </w:rPr>
      </w:pPr>
      <w:r w:rsidRPr="00CE4204">
        <w:rPr>
          <w:b/>
          <w:lang w:val="en-GB"/>
        </w:rPr>
        <w:lastRenderedPageBreak/>
        <w:t>Provides</w:t>
      </w:r>
      <w:r w:rsidR="005C4D35" w:rsidRPr="00CE4204">
        <w:rPr>
          <w:b/>
          <w:lang w:val="en-GB"/>
        </w:rPr>
        <w:t xml:space="preserve"> </w:t>
      </w:r>
      <w:r w:rsidR="00B73FBE" w:rsidRPr="00CE4204">
        <w:rPr>
          <w:b/>
          <w:lang w:val="en-GB"/>
        </w:rPr>
        <w:t xml:space="preserve">risk assessment of the </w:t>
      </w:r>
      <w:r w:rsidR="002D1435" w:rsidRPr="00CE4204">
        <w:rPr>
          <w:b/>
          <w:lang w:val="en-GB"/>
        </w:rPr>
        <w:t>digital procurement transactions</w:t>
      </w:r>
      <w:r w:rsidR="000F7023" w:rsidRPr="00CE4204">
        <w:rPr>
          <w:b/>
          <w:lang w:val="en-GB"/>
        </w:rPr>
        <w:t xml:space="preserve"> in the system </w:t>
      </w:r>
      <w:r w:rsidR="005C4D35" w:rsidRPr="00CE4204">
        <w:rPr>
          <w:lang w:val="en-GB"/>
        </w:rPr>
        <w:t xml:space="preserve">– </w:t>
      </w:r>
      <w:r w:rsidR="00CA382D" w:rsidRPr="00CE4204">
        <w:rPr>
          <w:lang w:val="en-GB"/>
        </w:rPr>
        <w:t>by applying</w:t>
      </w:r>
      <w:r w:rsidR="005C4D35" w:rsidRPr="00CE4204">
        <w:rPr>
          <w:lang w:val="en-GB"/>
        </w:rPr>
        <w:t xml:space="preserve"> </w:t>
      </w:r>
      <w:r w:rsidR="00CA382D" w:rsidRPr="00CE4204">
        <w:rPr>
          <w:lang w:val="en-GB"/>
        </w:rPr>
        <w:t xml:space="preserve">risk-indicators algorithms </w:t>
      </w:r>
      <w:r w:rsidR="00EA2A4F" w:rsidRPr="00CE4204">
        <w:rPr>
          <w:lang w:val="en-GB"/>
        </w:rPr>
        <w:t>results calculated by the risk-engine</w:t>
      </w:r>
    </w:p>
    <w:p w14:paraId="3EC83408" w14:textId="10CD1782" w:rsidR="00EA2A4F" w:rsidRPr="00CE4204" w:rsidRDefault="00EA2A4F" w:rsidP="00EA2A4F">
      <w:pPr>
        <w:pStyle w:val="ListParagraph"/>
        <w:numPr>
          <w:ilvl w:val="0"/>
          <w:numId w:val="25"/>
        </w:numPr>
        <w:rPr>
          <w:lang w:val="en-GB"/>
        </w:rPr>
      </w:pPr>
      <w:r w:rsidRPr="00CE4204">
        <w:rPr>
          <w:b/>
          <w:lang w:val="en-GB"/>
        </w:rPr>
        <w:t xml:space="preserve">Provides risk assessment of the </w:t>
      </w:r>
      <w:r w:rsidR="00DB362D" w:rsidRPr="00CE4204">
        <w:rPr>
          <w:b/>
          <w:lang w:val="en-GB"/>
        </w:rPr>
        <w:t>contracting authorities</w:t>
      </w:r>
      <w:r w:rsidRPr="00CE4204">
        <w:rPr>
          <w:b/>
          <w:lang w:val="en-GB"/>
        </w:rPr>
        <w:t xml:space="preserve"> </w:t>
      </w:r>
      <w:r w:rsidR="00DB362D" w:rsidRPr="00CE4204">
        <w:rPr>
          <w:b/>
          <w:lang w:val="en-GB"/>
        </w:rPr>
        <w:t>using</w:t>
      </w:r>
      <w:r w:rsidRPr="00CE4204">
        <w:rPr>
          <w:b/>
          <w:lang w:val="en-GB"/>
        </w:rPr>
        <w:t xml:space="preserve"> the system </w:t>
      </w:r>
      <w:r w:rsidRPr="00CE4204">
        <w:rPr>
          <w:lang w:val="en-GB"/>
        </w:rPr>
        <w:t xml:space="preserve">– by </w:t>
      </w:r>
      <w:r w:rsidR="00A90A50" w:rsidRPr="00CE4204">
        <w:rPr>
          <w:lang w:val="en-GB"/>
        </w:rPr>
        <w:t>aggregating</w:t>
      </w:r>
      <w:r w:rsidRPr="00CE4204">
        <w:rPr>
          <w:lang w:val="en-GB"/>
        </w:rPr>
        <w:t xml:space="preserve"> </w:t>
      </w:r>
      <w:r w:rsidR="00010D88" w:rsidRPr="00CE4204">
        <w:rPr>
          <w:lang w:val="en-GB"/>
        </w:rPr>
        <w:t xml:space="preserve">procurement transactions </w:t>
      </w:r>
      <w:r w:rsidRPr="00CE4204">
        <w:rPr>
          <w:lang w:val="en-GB"/>
        </w:rPr>
        <w:t xml:space="preserve">risk-indicators </w:t>
      </w:r>
      <w:r w:rsidR="008D4B67" w:rsidRPr="00CE4204">
        <w:rPr>
          <w:lang w:val="en-GB"/>
        </w:rPr>
        <w:t xml:space="preserve">results in line with </w:t>
      </w:r>
      <w:r w:rsidR="00C112F4" w:rsidRPr="00CE4204">
        <w:rPr>
          <w:lang w:val="en-GB"/>
        </w:rPr>
        <w:t xml:space="preserve">the </w:t>
      </w:r>
      <w:r w:rsidR="008D4B67" w:rsidRPr="00CE4204">
        <w:rPr>
          <w:lang w:val="en-GB"/>
        </w:rPr>
        <w:t xml:space="preserve">designated methodology </w:t>
      </w:r>
    </w:p>
    <w:p w14:paraId="33CD124D" w14:textId="4649874A" w:rsidR="005C4D35" w:rsidRPr="00CE4204" w:rsidRDefault="005C4D35" w:rsidP="005C4D35">
      <w:pPr>
        <w:pStyle w:val="ListParagraph"/>
        <w:numPr>
          <w:ilvl w:val="0"/>
          <w:numId w:val="25"/>
        </w:numPr>
        <w:rPr>
          <w:lang w:val="en-GB"/>
        </w:rPr>
      </w:pPr>
      <w:r w:rsidRPr="00CE4204">
        <w:rPr>
          <w:b/>
          <w:lang w:val="en-GB"/>
        </w:rPr>
        <w:t xml:space="preserve">Enables the automated generation of </w:t>
      </w:r>
      <w:r w:rsidR="00AF3060" w:rsidRPr="00CE4204">
        <w:rPr>
          <w:b/>
          <w:lang w:val="en-GB"/>
        </w:rPr>
        <w:t>auditors’</w:t>
      </w:r>
      <w:r w:rsidR="00D9063F" w:rsidRPr="00CE4204">
        <w:rPr>
          <w:b/>
          <w:lang w:val="en-GB"/>
        </w:rPr>
        <w:t xml:space="preserve"> checklist</w:t>
      </w:r>
      <w:r w:rsidRPr="00CE4204">
        <w:rPr>
          <w:lang w:val="en-GB"/>
        </w:rPr>
        <w:t xml:space="preserve"> – </w:t>
      </w:r>
      <w:r w:rsidR="00D9063F" w:rsidRPr="00CE4204">
        <w:rPr>
          <w:lang w:val="en-GB"/>
        </w:rPr>
        <w:t xml:space="preserve">the functionality </w:t>
      </w:r>
      <w:r w:rsidR="002609DC" w:rsidRPr="00CE4204">
        <w:rPr>
          <w:lang w:val="en-GB"/>
        </w:rPr>
        <w:t>enables</w:t>
      </w:r>
      <w:r w:rsidR="00D9063F" w:rsidRPr="00CE4204">
        <w:rPr>
          <w:lang w:val="en-GB"/>
        </w:rPr>
        <w:t xml:space="preserve"> </w:t>
      </w:r>
      <w:r w:rsidR="002609DC" w:rsidRPr="00CE4204">
        <w:rPr>
          <w:lang w:val="en-GB"/>
        </w:rPr>
        <w:t>adjust</w:t>
      </w:r>
      <w:r w:rsidR="00C12880" w:rsidRPr="00CE4204">
        <w:rPr>
          <w:lang w:val="en-GB"/>
        </w:rPr>
        <w:t>ment of</w:t>
      </w:r>
      <w:r w:rsidR="00D9063F" w:rsidRPr="00CE4204">
        <w:rPr>
          <w:lang w:val="en-GB"/>
        </w:rPr>
        <w:t xml:space="preserve"> </w:t>
      </w:r>
      <w:r w:rsidR="00E2392B" w:rsidRPr="00CE4204">
        <w:rPr>
          <w:lang w:val="en-GB"/>
        </w:rPr>
        <w:t xml:space="preserve">the checklist </w:t>
      </w:r>
      <w:r w:rsidR="000608C1" w:rsidRPr="00CE4204">
        <w:rPr>
          <w:lang w:val="en-GB"/>
        </w:rPr>
        <w:t xml:space="preserve">for each audit and </w:t>
      </w:r>
      <w:r w:rsidR="002609DC" w:rsidRPr="00CE4204">
        <w:rPr>
          <w:lang w:val="en-GB"/>
        </w:rPr>
        <w:t xml:space="preserve">its’ </w:t>
      </w:r>
      <w:r w:rsidR="000608C1" w:rsidRPr="00CE4204">
        <w:rPr>
          <w:lang w:val="en-GB"/>
        </w:rPr>
        <w:t>objectives</w:t>
      </w:r>
    </w:p>
    <w:p w14:paraId="68C9707A" w14:textId="0DD7F92D" w:rsidR="005C4D35" w:rsidRPr="00CE4204" w:rsidRDefault="005C4D35" w:rsidP="005C4D35">
      <w:pPr>
        <w:pStyle w:val="ListParagraph"/>
        <w:numPr>
          <w:ilvl w:val="0"/>
          <w:numId w:val="25"/>
        </w:numPr>
        <w:rPr>
          <w:lang w:val="en-GB"/>
        </w:rPr>
      </w:pPr>
      <w:r w:rsidRPr="00CE4204">
        <w:rPr>
          <w:b/>
          <w:lang w:val="en-GB"/>
        </w:rPr>
        <w:t xml:space="preserve">Provides support for </w:t>
      </w:r>
      <w:r w:rsidR="00AA01EC" w:rsidRPr="00CE4204">
        <w:rPr>
          <w:b/>
          <w:lang w:val="en-GB"/>
        </w:rPr>
        <w:t xml:space="preserve">audit results evaluation by applying scoring </w:t>
      </w:r>
      <w:r w:rsidR="000F6CDB" w:rsidRPr="00CE4204">
        <w:rPr>
          <w:b/>
          <w:lang w:val="en-GB"/>
        </w:rPr>
        <w:t xml:space="preserve">functionality </w:t>
      </w:r>
      <w:r w:rsidRPr="00CE4204">
        <w:rPr>
          <w:lang w:val="en-GB"/>
        </w:rPr>
        <w:t xml:space="preserve">– </w:t>
      </w:r>
      <w:r w:rsidR="002609DC" w:rsidRPr="00CE4204">
        <w:rPr>
          <w:lang w:val="en-GB"/>
        </w:rPr>
        <w:t>a</w:t>
      </w:r>
      <w:r w:rsidR="00BD158B" w:rsidRPr="00CE4204">
        <w:rPr>
          <w:lang w:val="en-GB"/>
        </w:rPr>
        <w:t>uditors</w:t>
      </w:r>
      <w:r w:rsidRPr="00CE4204">
        <w:rPr>
          <w:lang w:val="en-GB"/>
        </w:rPr>
        <w:t xml:space="preserve"> </w:t>
      </w:r>
      <w:r w:rsidR="00BD158B" w:rsidRPr="00CE4204">
        <w:rPr>
          <w:lang w:val="en-GB"/>
        </w:rPr>
        <w:t>can</w:t>
      </w:r>
      <w:r w:rsidRPr="00CE4204">
        <w:rPr>
          <w:lang w:val="en-GB"/>
        </w:rPr>
        <w:t xml:space="preserve"> use the </w:t>
      </w:r>
      <w:r w:rsidR="00BD158B" w:rsidRPr="00CE4204">
        <w:rPr>
          <w:lang w:val="en-GB"/>
        </w:rPr>
        <w:t xml:space="preserve">automated scoring to evaluate </w:t>
      </w:r>
      <w:r w:rsidR="00735CDB" w:rsidRPr="00CE4204">
        <w:rPr>
          <w:lang w:val="en-GB"/>
        </w:rPr>
        <w:t xml:space="preserve">audit results </w:t>
      </w:r>
      <w:r w:rsidR="00316F52" w:rsidRPr="00CE4204">
        <w:rPr>
          <w:lang w:val="en-GB"/>
        </w:rPr>
        <w:t>gathered in a checklist and support their</w:t>
      </w:r>
      <w:r w:rsidR="005058D9" w:rsidRPr="00CE4204">
        <w:rPr>
          <w:lang w:val="en-GB"/>
        </w:rPr>
        <w:t xml:space="preserve"> </w:t>
      </w:r>
      <w:r w:rsidR="00316F52" w:rsidRPr="00CE4204">
        <w:rPr>
          <w:lang w:val="en-GB"/>
        </w:rPr>
        <w:t>conclusion</w:t>
      </w:r>
      <w:r w:rsidR="00AF3060" w:rsidRPr="00CE4204">
        <w:rPr>
          <w:lang w:val="en-GB"/>
        </w:rPr>
        <w:t>s</w:t>
      </w:r>
      <w:r w:rsidRPr="00CE4204">
        <w:rPr>
          <w:lang w:val="en-GB"/>
        </w:rPr>
        <w:t xml:space="preserve">. </w:t>
      </w:r>
    </w:p>
    <w:p w14:paraId="598C2B92" w14:textId="3C851F3F" w:rsidR="000B3008" w:rsidRPr="00CE4204" w:rsidRDefault="000B3008" w:rsidP="000B3008">
      <w:pPr>
        <w:rPr>
          <w:lang w:val="en-GB"/>
        </w:rPr>
      </w:pPr>
      <w:r w:rsidRPr="00CE4204">
        <w:rPr>
          <w:lang w:val="en-GB"/>
        </w:rPr>
        <w:t xml:space="preserve">Going forward, the impact of the project could be increased by allocating resources and </w:t>
      </w:r>
      <w:r w:rsidR="002609DC" w:rsidRPr="00CE4204">
        <w:rPr>
          <w:lang w:val="en-GB"/>
        </w:rPr>
        <w:t xml:space="preserve">a </w:t>
      </w:r>
      <w:r w:rsidRPr="00CE4204">
        <w:rPr>
          <w:lang w:val="en-GB"/>
        </w:rPr>
        <w:t xml:space="preserve">budget to </w:t>
      </w:r>
      <w:r w:rsidR="00B038EE" w:rsidRPr="00CE4204">
        <w:rPr>
          <w:lang w:val="en-GB"/>
        </w:rPr>
        <w:t xml:space="preserve">support </w:t>
      </w:r>
      <w:r w:rsidR="00B75298" w:rsidRPr="00CE4204">
        <w:rPr>
          <w:lang w:val="en-GB"/>
        </w:rPr>
        <w:t xml:space="preserve">the </w:t>
      </w:r>
      <w:r w:rsidR="00FD5156" w:rsidRPr="00CE4204">
        <w:rPr>
          <w:lang w:val="en-GB"/>
        </w:rPr>
        <w:t xml:space="preserve">analytical capacity of the </w:t>
      </w:r>
      <w:r w:rsidR="00005A09" w:rsidRPr="00CE4204">
        <w:rPr>
          <w:lang w:val="en-GB"/>
        </w:rPr>
        <w:t xml:space="preserve">auditors </w:t>
      </w:r>
      <w:r w:rsidR="00A2106E" w:rsidRPr="00CE4204">
        <w:rPr>
          <w:lang w:val="en-GB"/>
        </w:rPr>
        <w:t xml:space="preserve">to </w:t>
      </w:r>
      <w:r w:rsidR="00DC0298" w:rsidRPr="00CE4204">
        <w:rPr>
          <w:lang w:val="en-GB"/>
        </w:rPr>
        <w:t xml:space="preserve">develop </w:t>
      </w:r>
      <w:r w:rsidR="00B75298" w:rsidRPr="00CE4204">
        <w:rPr>
          <w:lang w:val="en-GB"/>
        </w:rPr>
        <w:t xml:space="preserve">a </w:t>
      </w:r>
      <w:r w:rsidR="00DC0298" w:rsidRPr="00CE4204">
        <w:rPr>
          <w:lang w:val="en-GB"/>
        </w:rPr>
        <w:t xml:space="preserve">new </w:t>
      </w:r>
      <w:r w:rsidR="00606F2D" w:rsidRPr="00CE4204">
        <w:rPr>
          <w:lang w:val="en-GB"/>
        </w:rPr>
        <w:t xml:space="preserve">analytical hypothesis </w:t>
      </w:r>
      <w:r w:rsidR="00B75298" w:rsidRPr="00CE4204">
        <w:rPr>
          <w:lang w:val="en-GB"/>
        </w:rPr>
        <w:t xml:space="preserve">on risk identification </w:t>
      </w:r>
      <w:r w:rsidR="00606F2D" w:rsidRPr="00CE4204">
        <w:rPr>
          <w:lang w:val="en-GB"/>
        </w:rPr>
        <w:t xml:space="preserve">and implement </w:t>
      </w:r>
      <w:r w:rsidR="00936914" w:rsidRPr="00CE4204">
        <w:rPr>
          <w:lang w:val="en-GB"/>
        </w:rPr>
        <w:t>them</w:t>
      </w:r>
      <w:r w:rsidR="00606F2D" w:rsidRPr="00CE4204">
        <w:rPr>
          <w:lang w:val="en-GB"/>
        </w:rPr>
        <w:t xml:space="preserve"> into </w:t>
      </w:r>
      <w:r w:rsidR="00936914" w:rsidRPr="00CE4204">
        <w:rPr>
          <w:lang w:val="en-GB"/>
        </w:rPr>
        <w:t xml:space="preserve">the </w:t>
      </w:r>
      <w:r w:rsidR="00606F2D" w:rsidRPr="00CE4204">
        <w:rPr>
          <w:lang w:val="en-GB"/>
        </w:rPr>
        <w:t xml:space="preserve">digital environment. </w:t>
      </w:r>
      <w:r w:rsidR="00B038EE" w:rsidRPr="00CE4204">
        <w:rPr>
          <w:lang w:val="en-GB"/>
        </w:rPr>
        <w:t xml:space="preserve"> </w:t>
      </w:r>
      <w:r w:rsidRPr="00CE4204">
        <w:rPr>
          <w:lang w:val="en-GB"/>
        </w:rPr>
        <w:t xml:space="preserve">The tools and </w:t>
      </w:r>
      <w:r w:rsidR="00606F2D" w:rsidRPr="00CE4204">
        <w:rPr>
          <w:lang w:val="en-GB"/>
        </w:rPr>
        <w:t>risk indicators</w:t>
      </w:r>
      <w:r w:rsidRPr="00CE4204">
        <w:rPr>
          <w:lang w:val="en-GB"/>
        </w:rPr>
        <w:t xml:space="preserve"> </w:t>
      </w:r>
      <w:r w:rsidR="00B27985" w:rsidRPr="00CE4204">
        <w:rPr>
          <w:lang w:val="en-GB"/>
        </w:rPr>
        <w:t>now available</w:t>
      </w:r>
      <w:r w:rsidR="00606F2D" w:rsidRPr="00CE4204">
        <w:rPr>
          <w:lang w:val="en-GB"/>
        </w:rPr>
        <w:t xml:space="preserve"> require</w:t>
      </w:r>
      <w:r w:rsidR="00385D77" w:rsidRPr="00CE4204">
        <w:rPr>
          <w:lang w:val="en-GB"/>
        </w:rPr>
        <w:t xml:space="preserve"> </w:t>
      </w:r>
      <w:r w:rsidR="009E57C4" w:rsidRPr="00CE4204">
        <w:rPr>
          <w:lang w:val="en-GB"/>
        </w:rPr>
        <w:t xml:space="preserve">a </w:t>
      </w:r>
      <w:r w:rsidR="00B75298" w:rsidRPr="00CE4204">
        <w:rPr>
          <w:lang w:val="en-GB"/>
        </w:rPr>
        <w:t xml:space="preserve">periodic </w:t>
      </w:r>
      <w:r w:rsidR="00385D77" w:rsidRPr="00CE4204">
        <w:rPr>
          <w:lang w:val="en-GB"/>
        </w:rPr>
        <w:t>evaluation and need to be</w:t>
      </w:r>
      <w:r w:rsidR="00546351" w:rsidRPr="00CE4204">
        <w:rPr>
          <w:lang w:val="en-GB"/>
        </w:rPr>
        <w:t xml:space="preserve"> assessed for </w:t>
      </w:r>
      <w:r w:rsidR="002609DC" w:rsidRPr="00CE4204">
        <w:rPr>
          <w:lang w:val="en-GB"/>
        </w:rPr>
        <w:t>their</w:t>
      </w:r>
      <w:r w:rsidR="00546351" w:rsidRPr="00CE4204">
        <w:rPr>
          <w:lang w:val="en-GB"/>
        </w:rPr>
        <w:t xml:space="preserve"> relevance</w:t>
      </w:r>
      <w:r w:rsidR="002609DC" w:rsidRPr="00CE4204">
        <w:rPr>
          <w:lang w:val="en-GB"/>
        </w:rPr>
        <w:t xml:space="preserve"> and effectiveness</w:t>
      </w:r>
      <w:r w:rsidR="00546351" w:rsidRPr="00CE4204">
        <w:rPr>
          <w:lang w:val="en-GB"/>
        </w:rPr>
        <w:t xml:space="preserve"> in </w:t>
      </w:r>
      <w:r w:rsidR="002609DC" w:rsidRPr="00CE4204">
        <w:rPr>
          <w:lang w:val="en-GB"/>
        </w:rPr>
        <w:t xml:space="preserve">a constantly </w:t>
      </w:r>
      <w:r w:rsidR="00546351" w:rsidRPr="00CE4204">
        <w:rPr>
          <w:lang w:val="en-GB"/>
        </w:rPr>
        <w:t xml:space="preserve">changing environment. </w:t>
      </w:r>
      <w:r w:rsidR="00AA1AC1" w:rsidRPr="00CE4204">
        <w:rPr>
          <w:lang w:val="en-GB"/>
        </w:rPr>
        <w:t xml:space="preserve">The risk information </w:t>
      </w:r>
      <w:r w:rsidR="00B27985" w:rsidRPr="00CE4204">
        <w:rPr>
          <w:lang w:val="en-GB"/>
        </w:rPr>
        <w:t xml:space="preserve">could be used to </w:t>
      </w:r>
      <w:r w:rsidR="007A1BC3" w:rsidRPr="00CE4204">
        <w:rPr>
          <w:lang w:val="en-GB"/>
        </w:rPr>
        <w:t>develop risk response</w:t>
      </w:r>
      <w:r w:rsidR="005F5D9F" w:rsidRPr="00CE4204">
        <w:rPr>
          <w:lang w:val="en-GB"/>
        </w:rPr>
        <w:t>s</w:t>
      </w:r>
      <w:r w:rsidR="00B27985" w:rsidRPr="00CE4204">
        <w:rPr>
          <w:lang w:val="en-GB"/>
        </w:rPr>
        <w:t xml:space="preserve"> not just </w:t>
      </w:r>
      <w:r w:rsidR="00035468" w:rsidRPr="00CE4204">
        <w:rPr>
          <w:lang w:val="en-GB"/>
        </w:rPr>
        <w:t xml:space="preserve">for </w:t>
      </w:r>
      <w:r w:rsidR="00EA23AA" w:rsidRPr="00CE4204">
        <w:rPr>
          <w:lang w:val="en-GB"/>
        </w:rPr>
        <w:t>audit purposes</w:t>
      </w:r>
      <w:r w:rsidR="00035468" w:rsidRPr="00CE4204">
        <w:rPr>
          <w:lang w:val="en-GB"/>
        </w:rPr>
        <w:t xml:space="preserve"> but for policymakers </w:t>
      </w:r>
      <w:r w:rsidR="00EA23AA" w:rsidRPr="00CE4204">
        <w:rPr>
          <w:lang w:val="en-GB"/>
        </w:rPr>
        <w:t xml:space="preserve">in their decisions </w:t>
      </w:r>
      <w:r w:rsidR="00035468" w:rsidRPr="00CE4204">
        <w:rPr>
          <w:lang w:val="en-GB"/>
        </w:rPr>
        <w:t>across different policy fields.</w:t>
      </w:r>
    </w:p>
    <w:p w14:paraId="22BA651B" w14:textId="1C3370F8" w:rsidR="00201EBB" w:rsidRPr="00CE4204" w:rsidRDefault="00201EBB" w:rsidP="00201EBB">
      <w:pPr>
        <w:pStyle w:val="Heading4"/>
      </w:pPr>
      <w:r w:rsidRPr="00CE4204">
        <w:t>Costs and requirements</w:t>
      </w:r>
    </w:p>
    <w:p w14:paraId="1B6C8AE9" w14:textId="77777777" w:rsidR="001029D1" w:rsidRPr="00CE4204" w:rsidRDefault="001029D1" w:rsidP="002C6543">
      <w:pPr>
        <w:pStyle w:val="Table-stylePSP"/>
        <w:rPr>
          <w:rFonts w:asciiTheme="minorHAnsi" w:hAnsiTheme="minorHAnsi"/>
          <w:color w:val="000000" w:themeColor="text1"/>
          <w:sz w:val="18"/>
          <w:szCs w:val="18"/>
        </w:rPr>
      </w:pPr>
    </w:p>
    <w:p w14:paraId="422460A5" w14:textId="2F59939A" w:rsidR="005C4D35" w:rsidRPr="00CE4204" w:rsidRDefault="005C4D35" w:rsidP="001D4DB1">
      <w:pPr>
        <w:pStyle w:val="Table-stylePSP"/>
        <w:spacing w:line="280" w:lineRule="atLeast"/>
        <w:jc w:val="both"/>
        <w:rPr>
          <w:rFonts w:asciiTheme="minorHAnsi" w:hAnsiTheme="minorHAnsi"/>
          <w:color w:val="000000" w:themeColor="text1"/>
          <w:sz w:val="18"/>
          <w:szCs w:val="18"/>
        </w:rPr>
      </w:pPr>
      <w:r w:rsidRPr="00CE4204">
        <w:rPr>
          <w:rFonts w:asciiTheme="minorHAnsi" w:hAnsiTheme="minorHAnsi"/>
          <w:color w:val="000000" w:themeColor="text1"/>
          <w:sz w:val="18"/>
          <w:szCs w:val="18"/>
        </w:rPr>
        <w:t xml:space="preserve">The </w:t>
      </w:r>
      <w:r w:rsidR="00D41821" w:rsidRPr="00CE4204">
        <w:rPr>
          <w:rFonts w:asciiTheme="minorHAnsi" w:hAnsiTheme="minorHAnsi"/>
          <w:color w:val="000000" w:themeColor="text1"/>
          <w:sz w:val="18"/>
          <w:szCs w:val="18"/>
        </w:rPr>
        <w:t xml:space="preserve">New Audit Methodology for Electronic Public Tenders </w:t>
      </w:r>
      <w:r w:rsidR="00C36FB3" w:rsidRPr="00CE4204">
        <w:rPr>
          <w:rFonts w:asciiTheme="minorHAnsi" w:hAnsiTheme="minorHAnsi"/>
          <w:color w:val="000000" w:themeColor="text1"/>
          <w:sz w:val="18"/>
          <w:szCs w:val="18"/>
        </w:rPr>
        <w:t>was developed</w:t>
      </w:r>
      <w:r w:rsidR="00D41821" w:rsidRPr="00CE4204">
        <w:rPr>
          <w:rFonts w:asciiTheme="minorHAnsi" w:hAnsiTheme="minorHAnsi"/>
          <w:color w:val="000000" w:themeColor="text1"/>
          <w:sz w:val="18"/>
          <w:szCs w:val="18"/>
        </w:rPr>
        <w:t xml:space="preserve"> and piloted</w:t>
      </w:r>
      <w:r w:rsidR="00C36FB3" w:rsidRPr="00CE4204">
        <w:rPr>
          <w:rFonts w:asciiTheme="minorHAnsi" w:hAnsiTheme="minorHAnsi"/>
          <w:color w:val="000000" w:themeColor="text1"/>
          <w:sz w:val="18"/>
          <w:szCs w:val="18"/>
        </w:rPr>
        <w:t xml:space="preserve"> for a total cost of between </w:t>
      </w:r>
      <w:r w:rsidR="00C36FB3" w:rsidRPr="00CE4204">
        <w:rPr>
          <w:rFonts w:asciiTheme="minorHAnsi" w:hAnsiTheme="minorHAnsi"/>
          <w:b/>
          <w:color w:val="000000" w:themeColor="text1"/>
          <w:sz w:val="18"/>
          <w:szCs w:val="18"/>
        </w:rPr>
        <w:t>€</w:t>
      </w:r>
      <w:r w:rsidR="00EE0207" w:rsidRPr="00CE4204">
        <w:rPr>
          <w:rFonts w:asciiTheme="minorHAnsi" w:hAnsiTheme="minorHAnsi"/>
          <w:b/>
          <w:color w:val="000000" w:themeColor="text1"/>
          <w:sz w:val="18"/>
          <w:szCs w:val="18"/>
        </w:rPr>
        <w:t>2</w:t>
      </w:r>
      <w:r w:rsidR="00A42D16" w:rsidRPr="00CE4204">
        <w:rPr>
          <w:rFonts w:asciiTheme="minorHAnsi" w:hAnsiTheme="minorHAnsi"/>
          <w:b/>
          <w:color w:val="000000" w:themeColor="text1"/>
          <w:sz w:val="18"/>
          <w:szCs w:val="18"/>
        </w:rPr>
        <w:t>5</w:t>
      </w:r>
      <w:r w:rsidR="00C36FB3" w:rsidRPr="00CE4204">
        <w:rPr>
          <w:rFonts w:asciiTheme="minorHAnsi" w:hAnsiTheme="minorHAnsi"/>
          <w:b/>
          <w:color w:val="000000" w:themeColor="text1"/>
          <w:sz w:val="18"/>
          <w:szCs w:val="18"/>
        </w:rPr>
        <w:t>0 000 – €</w:t>
      </w:r>
      <w:r w:rsidR="00A42D16" w:rsidRPr="00CE4204">
        <w:rPr>
          <w:rFonts w:asciiTheme="minorHAnsi" w:hAnsiTheme="minorHAnsi"/>
          <w:b/>
          <w:color w:val="000000" w:themeColor="text1"/>
          <w:sz w:val="18"/>
          <w:szCs w:val="18"/>
        </w:rPr>
        <w:t>30</w:t>
      </w:r>
      <w:r w:rsidR="00C36FB3" w:rsidRPr="00CE4204">
        <w:rPr>
          <w:rFonts w:asciiTheme="minorHAnsi" w:hAnsiTheme="minorHAnsi"/>
          <w:b/>
          <w:color w:val="000000" w:themeColor="text1"/>
          <w:sz w:val="18"/>
          <w:szCs w:val="18"/>
        </w:rPr>
        <w:t>0 000</w:t>
      </w:r>
      <w:r w:rsidR="00C36FB3" w:rsidRPr="00CE4204">
        <w:rPr>
          <w:rFonts w:asciiTheme="minorHAnsi" w:hAnsiTheme="minorHAnsi"/>
          <w:color w:val="000000" w:themeColor="text1"/>
          <w:sz w:val="18"/>
          <w:szCs w:val="18"/>
        </w:rPr>
        <w:t xml:space="preserve">. </w:t>
      </w:r>
      <w:r w:rsidR="00C12880" w:rsidRPr="00CE4204">
        <w:rPr>
          <w:rFonts w:asciiTheme="minorHAnsi" w:hAnsiTheme="minorHAnsi"/>
          <w:color w:val="000000" w:themeColor="text1"/>
          <w:sz w:val="18"/>
          <w:szCs w:val="18"/>
        </w:rPr>
        <w:t xml:space="preserve"> A significant amount of the budget</w:t>
      </w:r>
      <w:r w:rsidR="00C36FB3" w:rsidRPr="00CE4204">
        <w:rPr>
          <w:rFonts w:asciiTheme="minorHAnsi" w:hAnsiTheme="minorHAnsi"/>
          <w:color w:val="000000" w:themeColor="text1"/>
          <w:sz w:val="18"/>
          <w:szCs w:val="18"/>
        </w:rPr>
        <w:t xml:space="preserve"> </w:t>
      </w:r>
      <w:r w:rsidR="005F5D9F" w:rsidRPr="00CE4204">
        <w:rPr>
          <w:rFonts w:asciiTheme="minorHAnsi" w:hAnsiTheme="minorHAnsi"/>
          <w:color w:val="000000" w:themeColor="text1"/>
          <w:sz w:val="18"/>
          <w:szCs w:val="18"/>
        </w:rPr>
        <w:t>w</w:t>
      </w:r>
      <w:r w:rsidR="00C12880" w:rsidRPr="00CE4204">
        <w:rPr>
          <w:rFonts w:asciiTheme="minorHAnsi" w:hAnsiTheme="minorHAnsi"/>
          <w:color w:val="000000" w:themeColor="text1"/>
          <w:sz w:val="18"/>
          <w:szCs w:val="18"/>
        </w:rPr>
        <w:t>as</w:t>
      </w:r>
      <w:r w:rsidR="00C36FB3" w:rsidRPr="00CE4204">
        <w:rPr>
          <w:rFonts w:asciiTheme="minorHAnsi" w:hAnsiTheme="minorHAnsi"/>
          <w:color w:val="000000" w:themeColor="text1"/>
          <w:sz w:val="18"/>
          <w:szCs w:val="18"/>
        </w:rPr>
        <w:t xml:space="preserve"> </w:t>
      </w:r>
      <w:r w:rsidR="00C12880" w:rsidRPr="00CE4204">
        <w:rPr>
          <w:rFonts w:asciiTheme="minorHAnsi" w:hAnsiTheme="minorHAnsi"/>
          <w:color w:val="000000" w:themeColor="text1"/>
          <w:sz w:val="18"/>
          <w:szCs w:val="18"/>
        </w:rPr>
        <w:t>expended o</w:t>
      </w:r>
      <w:r w:rsidR="00C36FB3" w:rsidRPr="00CE4204">
        <w:rPr>
          <w:rFonts w:asciiTheme="minorHAnsi" w:hAnsiTheme="minorHAnsi"/>
          <w:color w:val="000000" w:themeColor="text1"/>
          <w:sz w:val="18"/>
          <w:szCs w:val="18"/>
        </w:rPr>
        <w:t>n the human resources</w:t>
      </w:r>
      <w:r w:rsidR="005F5D9F" w:rsidRPr="00CE4204">
        <w:rPr>
          <w:rFonts w:asciiTheme="minorHAnsi" w:hAnsiTheme="minorHAnsi"/>
          <w:color w:val="000000" w:themeColor="text1"/>
          <w:sz w:val="18"/>
          <w:szCs w:val="18"/>
        </w:rPr>
        <w:t xml:space="preserve"> inputs</w:t>
      </w:r>
      <w:r w:rsidR="00C36FB3" w:rsidRPr="00CE4204">
        <w:rPr>
          <w:rFonts w:asciiTheme="minorHAnsi" w:hAnsiTheme="minorHAnsi"/>
          <w:color w:val="000000" w:themeColor="text1"/>
          <w:sz w:val="18"/>
          <w:szCs w:val="18"/>
        </w:rPr>
        <w:t xml:space="preserve"> required to </w:t>
      </w:r>
      <w:r w:rsidR="00CA6F43" w:rsidRPr="00CE4204">
        <w:rPr>
          <w:rFonts w:asciiTheme="minorHAnsi" w:hAnsiTheme="minorHAnsi"/>
          <w:color w:val="000000" w:themeColor="text1"/>
          <w:sz w:val="18"/>
          <w:szCs w:val="18"/>
        </w:rPr>
        <w:t xml:space="preserve">study </w:t>
      </w:r>
      <w:r w:rsidR="00EB04FB" w:rsidRPr="00CE4204">
        <w:rPr>
          <w:rFonts w:asciiTheme="minorHAnsi" w:hAnsiTheme="minorHAnsi"/>
          <w:color w:val="000000" w:themeColor="text1"/>
          <w:sz w:val="18"/>
          <w:szCs w:val="18"/>
        </w:rPr>
        <w:t xml:space="preserve">the </w:t>
      </w:r>
      <w:r w:rsidR="00CA6F43" w:rsidRPr="00CE4204">
        <w:rPr>
          <w:rFonts w:asciiTheme="minorHAnsi" w:hAnsiTheme="minorHAnsi"/>
          <w:color w:val="000000" w:themeColor="text1"/>
          <w:sz w:val="18"/>
          <w:szCs w:val="18"/>
        </w:rPr>
        <w:t>best practices</w:t>
      </w:r>
      <w:r w:rsidR="00A5690E" w:rsidRPr="00CE4204">
        <w:rPr>
          <w:rFonts w:asciiTheme="minorHAnsi" w:hAnsiTheme="minorHAnsi"/>
          <w:color w:val="000000" w:themeColor="text1"/>
          <w:sz w:val="18"/>
          <w:szCs w:val="18"/>
        </w:rPr>
        <w:t xml:space="preserve"> </w:t>
      </w:r>
      <w:r w:rsidR="007C66B0" w:rsidRPr="00CE4204">
        <w:rPr>
          <w:rFonts w:asciiTheme="minorHAnsi" w:hAnsiTheme="minorHAnsi"/>
          <w:color w:val="000000" w:themeColor="text1"/>
          <w:sz w:val="18"/>
          <w:szCs w:val="18"/>
        </w:rPr>
        <w:t xml:space="preserve">of using procurement data in auditing, </w:t>
      </w:r>
      <w:r w:rsidR="00C36FB3" w:rsidRPr="00CE4204">
        <w:rPr>
          <w:rFonts w:asciiTheme="minorHAnsi" w:hAnsiTheme="minorHAnsi"/>
          <w:color w:val="000000" w:themeColor="text1"/>
          <w:sz w:val="18"/>
          <w:szCs w:val="18"/>
        </w:rPr>
        <w:t xml:space="preserve">analyse the existing </w:t>
      </w:r>
      <w:r w:rsidR="00C440E6" w:rsidRPr="00CE4204">
        <w:rPr>
          <w:rFonts w:asciiTheme="minorHAnsi" w:hAnsiTheme="minorHAnsi"/>
          <w:color w:val="000000" w:themeColor="text1"/>
          <w:sz w:val="18"/>
          <w:szCs w:val="18"/>
        </w:rPr>
        <w:t xml:space="preserve">procurement </w:t>
      </w:r>
      <w:r w:rsidR="00C36FB3" w:rsidRPr="00CE4204">
        <w:rPr>
          <w:rFonts w:asciiTheme="minorHAnsi" w:hAnsiTheme="minorHAnsi"/>
          <w:color w:val="000000" w:themeColor="text1"/>
          <w:sz w:val="18"/>
          <w:szCs w:val="18"/>
        </w:rPr>
        <w:t xml:space="preserve">processes and </w:t>
      </w:r>
      <w:r w:rsidR="00C440E6" w:rsidRPr="00CE4204">
        <w:rPr>
          <w:rFonts w:asciiTheme="minorHAnsi" w:hAnsiTheme="minorHAnsi"/>
          <w:color w:val="000000" w:themeColor="text1"/>
          <w:sz w:val="18"/>
          <w:szCs w:val="18"/>
        </w:rPr>
        <w:t>associated risks</w:t>
      </w:r>
      <w:r w:rsidR="00C36FB3" w:rsidRPr="00CE4204">
        <w:rPr>
          <w:rFonts w:asciiTheme="minorHAnsi" w:hAnsiTheme="minorHAnsi"/>
          <w:color w:val="000000" w:themeColor="text1"/>
          <w:sz w:val="18"/>
          <w:szCs w:val="18"/>
        </w:rPr>
        <w:t xml:space="preserve">, </w:t>
      </w:r>
      <w:r w:rsidR="00EB04FB" w:rsidRPr="00CE4204">
        <w:rPr>
          <w:rFonts w:asciiTheme="minorHAnsi" w:hAnsiTheme="minorHAnsi"/>
          <w:color w:val="000000" w:themeColor="text1"/>
          <w:sz w:val="18"/>
          <w:szCs w:val="18"/>
        </w:rPr>
        <w:t xml:space="preserve">then </w:t>
      </w:r>
      <w:r w:rsidR="00C440E6" w:rsidRPr="00CE4204">
        <w:rPr>
          <w:rFonts w:asciiTheme="minorHAnsi" w:hAnsiTheme="minorHAnsi"/>
          <w:color w:val="000000" w:themeColor="text1"/>
          <w:sz w:val="18"/>
          <w:szCs w:val="18"/>
        </w:rPr>
        <w:t>design</w:t>
      </w:r>
      <w:r w:rsidR="005F5D9F" w:rsidRPr="00CE4204">
        <w:rPr>
          <w:rFonts w:asciiTheme="minorHAnsi" w:hAnsiTheme="minorHAnsi"/>
          <w:color w:val="000000" w:themeColor="text1"/>
          <w:sz w:val="18"/>
          <w:szCs w:val="18"/>
        </w:rPr>
        <w:t>ing</w:t>
      </w:r>
      <w:r w:rsidR="00C440E6" w:rsidRPr="00CE4204">
        <w:rPr>
          <w:rFonts w:asciiTheme="minorHAnsi" w:hAnsiTheme="minorHAnsi"/>
          <w:color w:val="000000" w:themeColor="text1"/>
          <w:sz w:val="18"/>
          <w:szCs w:val="18"/>
        </w:rPr>
        <w:t xml:space="preserve"> and </w:t>
      </w:r>
      <w:r w:rsidR="00C36FB3" w:rsidRPr="00CE4204">
        <w:rPr>
          <w:rFonts w:asciiTheme="minorHAnsi" w:hAnsiTheme="minorHAnsi"/>
          <w:color w:val="000000" w:themeColor="text1"/>
          <w:sz w:val="18"/>
          <w:szCs w:val="18"/>
        </w:rPr>
        <w:t>develop</w:t>
      </w:r>
      <w:r w:rsidR="005F5D9F" w:rsidRPr="00CE4204">
        <w:rPr>
          <w:rFonts w:asciiTheme="minorHAnsi" w:hAnsiTheme="minorHAnsi"/>
          <w:color w:val="000000" w:themeColor="text1"/>
          <w:sz w:val="18"/>
          <w:szCs w:val="18"/>
        </w:rPr>
        <w:t>ing</w:t>
      </w:r>
      <w:r w:rsidR="00C36FB3" w:rsidRPr="00CE4204">
        <w:rPr>
          <w:rFonts w:asciiTheme="minorHAnsi" w:hAnsiTheme="minorHAnsi"/>
          <w:color w:val="000000" w:themeColor="text1"/>
          <w:sz w:val="18"/>
          <w:szCs w:val="18"/>
        </w:rPr>
        <w:t xml:space="preserve"> </w:t>
      </w:r>
      <w:r w:rsidR="005F5D9F" w:rsidRPr="00CE4204">
        <w:rPr>
          <w:rFonts w:asciiTheme="minorHAnsi" w:hAnsiTheme="minorHAnsi"/>
          <w:color w:val="000000" w:themeColor="text1"/>
          <w:sz w:val="18"/>
          <w:szCs w:val="18"/>
        </w:rPr>
        <w:t>a</w:t>
      </w:r>
      <w:r w:rsidR="00C36FB3" w:rsidRPr="00CE4204">
        <w:rPr>
          <w:rFonts w:asciiTheme="minorHAnsi" w:hAnsiTheme="minorHAnsi"/>
          <w:color w:val="000000" w:themeColor="text1"/>
          <w:sz w:val="18"/>
          <w:szCs w:val="18"/>
        </w:rPr>
        <w:t xml:space="preserve"> tailored </w:t>
      </w:r>
      <w:r w:rsidR="00C440E6" w:rsidRPr="00CE4204">
        <w:rPr>
          <w:rFonts w:asciiTheme="minorHAnsi" w:hAnsiTheme="minorHAnsi"/>
          <w:color w:val="000000" w:themeColor="text1"/>
          <w:sz w:val="18"/>
          <w:szCs w:val="18"/>
        </w:rPr>
        <w:t>set of risk-indicators</w:t>
      </w:r>
      <w:r w:rsidR="00C36FB3" w:rsidRPr="00CE4204">
        <w:rPr>
          <w:rFonts w:asciiTheme="minorHAnsi" w:hAnsiTheme="minorHAnsi"/>
          <w:color w:val="000000" w:themeColor="text1"/>
          <w:sz w:val="18"/>
          <w:szCs w:val="18"/>
        </w:rPr>
        <w:t>,</w:t>
      </w:r>
      <w:r w:rsidR="00C440E6" w:rsidRPr="00CE4204">
        <w:rPr>
          <w:rFonts w:asciiTheme="minorHAnsi" w:hAnsiTheme="minorHAnsi"/>
          <w:color w:val="000000" w:themeColor="text1"/>
          <w:sz w:val="18"/>
          <w:szCs w:val="18"/>
        </w:rPr>
        <w:t xml:space="preserve"> </w:t>
      </w:r>
      <w:r w:rsidR="0062676D" w:rsidRPr="00CE4204">
        <w:rPr>
          <w:rFonts w:asciiTheme="minorHAnsi" w:hAnsiTheme="minorHAnsi"/>
          <w:color w:val="000000" w:themeColor="text1"/>
          <w:sz w:val="18"/>
          <w:szCs w:val="18"/>
        </w:rPr>
        <w:t xml:space="preserve">suitable for developed methodology </w:t>
      </w:r>
      <w:r w:rsidR="00C440E6" w:rsidRPr="00CE4204">
        <w:rPr>
          <w:rFonts w:asciiTheme="minorHAnsi" w:hAnsiTheme="minorHAnsi"/>
          <w:color w:val="000000" w:themeColor="text1"/>
          <w:sz w:val="18"/>
          <w:szCs w:val="18"/>
        </w:rPr>
        <w:t>calculation results</w:t>
      </w:r>
      <w:r w:rsidR="00B312D6" w:rsidRPr="00CE4204">
        <w:rPr>
          <w:rFonts w:asciiTheme="minorHAnsi" w:hAnsiTheme="minorHAnsi"/>
          <w:color w:val="000000" w:themeColor="text1"/>
          <w:sz w:val="18"/>
          <w:szCs w:val="18"/>
        </w:rPr>
        <w:t xml:space="preserve"> presentation</w:t>
      </w:r>
      <w:r w:rsidR="00C36FB3" w:rsidRPr="00CE4204">
        <w:rPr>
          <w:rFonts w:asciiTheme="minorHAnsi" w:hAnsiTheme="minorHAnsi"/>
          <w:color w:val="000000" w:themeColor="text1"/>
          <w:sz w:val="18"/>
          <w:szCs w:val="18"/>
        </w:rPr>
        <w:t xml:space="preserve">, and </w:t>
      </w:r>
      <w:r w:rsidR="00EB04FB" w:rsidRPr="00CE4204">
        <w:rPr>
          <w:rFonts w:asciiTheme="minorHAnsi" w:hAnsiTheme="minorHAnsi"/>
          <w:color w:val="000000" w:themeColor="text1"/>
          <w:sz w:val="18"/>
          <w:szCs w:val="18"/>
        </w:rPr>
        <w:t>develop</w:t>
      </w:r>
      <w:r w:rsidR="00C12880" w:rsidRPr="00CE4204">
        <w:rPr>
          <w:rFonts w:asciiTheme="minorHAnsi" w:hAnsiTheme="minorHAnsi"/>
          <w:color w:val="000000" w:themeColor="text1"/>
          <w:sz w:val="18"/>
          <w:szCs w:val="18"/>
        </w:rPr>
        <w:t>ing</w:t>
      </w:r>
      <w:r w:rsidR="00EB04FB" w:rsidRPr="00CE4204">
        <w:rPr>
          <w:rFonts w:asciiTheme="minorHAnsi" w:hAnsiTheme="minorHAnsi"/>
          <w:color w:val="000000" w:themeColor="text1"/>
          <w:sz w:val="18"/>
          <w:szCs w:val="18"/>
        </w:rPr>
        <w:t xml:space="preserve"> </w:t>
      </w:r>
      <w:r w:rsidR="00C36FB3" w:rsidRPr="00CE4204">
        <w:rPr>
          <w:rFonts w:asciiTheme="minorHAnsi" w:hAnsiTheme="minorHAnsi"/>
          <w:color w:val="000000" w:themeColor="text1"/>
          <w:sz w:val="18"/>
          <w:szCs w:val="18"/>
        </w:rPr>
        <w:t>analytical tools</w:t>
      </w:r>
      <w:r w:rsidR="00EB04FB" w:rsidRPr="00CE4204">
        <w:rPr>
          <w:rFonts w:asciiTheme="minorHAnsi" w:hAnsiTheme="minorHAnsi"/>
          <w:color w:val="000000" w:themeColor="text1"/>
          <w:sz w:val="18"/>
          <w:szCs w:val="18"/>
        </w:rPr>
        <w:t xml:space="preserve"> </w:t>
      </w:r>
      <w:r w:rsidR="00C36FB3" w:rsidRPr="00CE4204">
        <w:rPr>
          <w:rFonts w:asciiTheme="minorHAnsi" w:hAnsiTheme="minorHAnsi"/>
          <w:color w:val="000000" w:themeColor="text1"/>
          <w:sz w:val="18"/>
          <w:szCs w:val="18"/>
        </w:rPr>
        <w:t>needed</w:t>
      </w:r>
      <w:r w:rsidR="007D589A" w:rsidRPr="00CE4204">
        <w:rPr>
          <w:rFonts w:asciiTheme="minorHAnsi" w:hAnsiTheme="minorHAnsi"/>
          <w:color w:val="000000" w:themeColor="text1"/>
          <w:sz w:val="18"/>
          <w:szCs w:val="18"/>
        </w:rPr>
        <w:t xml:space="preserve"> to accommodate the above</w:t>
      </w:r>
      <w:r w:rsidR="00C36FB3" w:rsidRPr="00CE4204">
        <w:rPr>
          <w:rFonts w:asciiTheme="minorHAnsi" w:hAnsiTheme="minorHAnsi"/>
          <w:color w:val="000000" w:themeColor="text1"/>
          <w:sz w:val="18"/>
          <w:szCs w:val="18"/>
        </w:rPr>
        <w:t xml:space="preserve">. </w:t>
      </w:r>
    </w:p>
    <w:p w14:paraId="01D21E0E" w14:textId="2B34EBDD" w:rsidR="00EE0207" w:rsidRPr="00CE4204" w:rsidRDefault="00EE0207" w:rsidP="001D4DB1">
      <w:pPr>
        <w:pStyle w:val="Table-stylePSP"/>
        <w:spacing w:line="280" w:lineRule="atLeast"/>
        <w:rPr>
          <w:rFonts w:asciiTheme="minorHAnsi" w:hAnsiTheme="minorHAnsi"/>
          <w:color w:val="000000" w:themeColor="text1"/>
          <w:sz w:val="18"/>
          <w:szCs w:val="18"/>
        </w:rPr>
      </w:pPr>
    </w:p>
    <w:p w14:paraId="284948F7" w14:textId="61CEAD06" w:rsidR="00EE0207" w:rsidRPr="00CE4204" w:rsidRDefault="00EE0207" w:rsidP="001D4DB1">
      <w:pPr>
        <w:pStyle w:val="Table-stylePSP"/>
        <w:spacing w:line="280" w:lineRule="atLeast"/>
        <w:rPr>
          <w:rFonts w:asciiTheme="minorHAnsi" w:hAnsiTheme="minorHAnsi"/>
          <w:color w:val="000000" w:themeColor="text1"/>
          <w:sz w:val="18"/>
          <w:szCs w:val="18"/>
        </w:rPr>
      </w:pPr>
      <w:r w:rsidRPr="00CE4204">
        <w:rPr>
          <w:rFonts w:asciiTheme="minorHAnsi" w:hAnsiTheme="minorHAnsi"/>
          <w:color w:val="000000" w:themeColor="text1"/>
          <w:sz w:val="18"/>
          <w:szCs w:val="18"/>
        </w:rPr>
        <w:t xml:space="preserve">The </w:t>
      </w:r>
      <w:r w:rsidRPr="00CE4204">
        <w:rPr>
          <w:rFonts w:asciiTheme="minorHAnsi" w:hAnsiTheme="minorHAnsi"/>
          <w:b/>
          <w:color w:val="000000" w:themeColor="text1"/>
          <w:sz w:val="18"/>
          <w:szCs w:val="18"/>
        </w:rPr>
        <w:t>breakdown of costs</w:t>
      </w:r>
      <w:r w:rsidRPr="00CE4204">
        <w:rPr>
          <w:rFonts w:asciiTheme="minorHAnsi" w:hAnsiTheme="minorHAnsi"/>
          <w:color w:val="000000" w:themeColor="text1"/>
          <w:sz w:val="18"/>
          <w:szCs w:val="18"/>
        </w:rPr>
        <w:t xml:space="preserve"> is roughly as follows:</w:t>
      </w:r>
    </w:p>
    <w:p w14:paraId="50D0AC80" w14:textId="707684DC" w:rsidR="00EE0207" w:rsidRPr="00CE4204" w:rsidRDefault="00EE0207" w:rsidP="001D4DB1">
      <w:pPr>
        <w:pStyle w:val="Table-stylePSP"/>
        <w:spacing w:line="280" w:lineRule="atLeast"/>
        <w:rPr>
          <w:rFonts w:asciiTheme="minorHAnsi" w:hAnsiTheme="minorHAnsi"/>
          <w:color w:val="000000" w:themeColor="text1"/>
          <w:sz w:val="18"/>
          <w:szCs w:val="18"/>
        </w:rPr>
      </w:pPr>
    </w:p>
    <w:p w14:paraId="3A8EEB23" w14:textId="63392FD2" w:rsidR="00D165E6" w:rsidRPr="00CE4204" w:rsidRDefault="00EE0207" w:rsidP="0074137D">
      <w:pPr>
        <w:pStyle w:val="Table-stylePSP"/>
        <w:numPr>
          <w:ilvl w:val="0"/>
          <w:numId w:val="25"/>
        </w:numPr>
        <w:spacing w:line="280" w:lineRule="atLeast"/>
        <w:jc w:val="both"/>
        <w:rPr>
          <w:rFonts w:asciiTheme="minorHAnsi" w:hAnsiTheme="minorHAnsi"/>
          <w:color w:val="000000" w:themeColor="text1"/>
          <w:sz w:val="18"/>
          <w:szCs w:val="18"/>
        </w:rPr>
      </w:pPr>
      <w:r w:rsidRPr="00CE4204">
        <w:rPr>
          <w:rFonts w:asciiTheme="minorHAnsi" w:hAnsiTheme="minorHAnsi"/>
          <w:b/>
          <w:color w:val="000000" w:themeColor="text1"/>
          <w:sz w:val="18"/>
          <w:szCs w:val="18"/>
        </w:rPr>
        <w:t xml:space="preserve">Development of </w:t>
      </w:r>
      <w:r w:rsidR="00E0574D" w:rsidRPr="00CE4204">
        <w:rPr>
          <w:rFonts w:asciiTheme="minorHAnsi" w:hAnsiTheme="minorHAnsi"/>
          <w:b/>
          <w:color w:val="000000" w:themeColor="text1"/>
          <w:sz w:val="18"/>
          <w:szCs w:val="18"/>
        </w:rPr>
        <w:t>The New Audit Methodology for Electronic Public Tenders</w:t>
      </w:r>
      <w:r w:rsidR="00E0574D" w:rsidRPr="00CE4204">
        <w:rPr>
          <w:rFonts w:asciiTheme="minorHAnsi" w:hAnsiTheme="minorHAnsi"/>
          <w:color w:val="000000" w:themeColor="text1"/>
          <w:sz w:val="18"/>
          <w:szCs w:val="18"/>
        </w:rPr>
        <w:t xml:space="preserve"> </w:t>
      </w:r>
      <w:r w:rsidRPr="00CE4204">
        <w:rPr>
          <w:rFonts w:asciiTheme="minorHAnsi" w:hAnsiTheme="minorHAnsi"/>
          <w:color w:val="000000" w:themeColor="text1"/>
          <w:sz w:val="18"/>
          <w:szCs w:val="18"/>
        </w:rPr>
        <w:t xml:space="preserve">– roughly </w:t>
      </w:r>
      <w:r w:rsidRPr="00CE4204">
        <w:rPr>
          <w:rFonts w:asciiTheme="minorHAnsi" w:hAnsiTheme="minorHAnsi"/>
          <w:b/>
          <w:color w:val="000000" w:themeColor="text1"/>
          <w:sz w:val="18"/>
          <w:szCs w:val="18"/>
        </w:rPr>
        <w:t>€1</w:t>
      </w:r>
      <w:r w:rsidR="00224A18" w:rsidRPr="00CE4204">
        <w:rPr>
          <w:rFonts w:asciiTheme="minorHAnsi" w:hAnsiTheme="minorHAnsi"/>
          <w:b/>
          <w:color w:val="000000" w:themeColor="text1"/>
          <w:sz w:val="18"/>
          <w:szCs w:val="18"/>
        </w:rPr>
        <w:t>5</w:t>
      </w:r>
      <w:r w:rsidRPr="00CE4204">
        <w:rPr>
          <w:rFonts w:asciiTheme="minorHAnsi" w:hAnsiTheme="minorHAnsi"/>
          <w:b/>
          <w:color w:val="000000" w:themeColor="text1"/>
          <w:sz w:val="18"/>
          <w:szCs w:val="18"/>
        </w:rPr>
        <w:t>0 000</w:t>
      </w:r>
      <w:r w:rsidRPr="00CE4204">
        <w:rPr>
          <w:rFonts w:asciiTheme="minorHAnsi" w:hAnsiTheme="minorHAnsi"/>
          <w:color w:val="000000" w:themeColor="text1"/>
          <w:sz w:val="18"/>
          <w:szCs w:val="18"/>
        </w:rPr>
        <w:t xml:space="preserve">. The main variables affecting this cost are related to </w:t>
      </w:r>
      <w:r w:rsidR="005F5D9F" w:rsidRPr="00CE4204">
        <w:rPr>
          <w:rFonts w:asciiTheme="minorHAnsi" w:hAnsiTheme="minorHAnsi"/>
          <w:color w:val="000000" w:themeColor="text1"/>
          <w:sz w:val="18"/>
          <w:szCs w:val="18"/>
        </w:rPr>
        <w:t xml:space="preserve">researching </w:t>
      </w:r>
      <w:r w:rsidR="000E0EFD" w:rsidRPr="00CE4204">
        <w:rPr>
          <w:rFonts w:asciiTheme="minorHAnsi" w:hAnsiTheme="minorHAnsi"/>
          <w:color w:val="000000" w:themeColor="text1"/>
          <w:sz w:val="18"/>
          <w:szCs w:val="18"/>
        </w:rPr>
        <w:t>existing practices</w:t>
      </w:r>
      <w:r w:rsidR="00A66311" w:rsidRPr="00CE4204">
        <w:rPr>
          <w:rFonts w:asciiTheme="minorHAnsi" w:hAnsiTheme="minorHAnsi"/>
          <w:color w:val="000000" w:themeColor="text1"/>
          <w:sz w:val="18"/>
          <w:szCs w:val="18"/>
        </w:rPr>
        <w:t xml:space="preserve">, </w:t>
      </w:r>
      <w:r w:rsidR="005F5D9F" w:rsidRPr="00CE4204">
        <w:rPr>
          <w:rFonts w:asciiTheme="minorHAnsi" w:hAnsiTheme="minorHAnsi"/>
          <w:color w:val="000000" w:themeColor="text1"/>
          <w:sz w:val="18"/>
          <w:szCs w:val="18"/>
        </w:rPr>
        <w:t xml:space="preserve">drafting of the </w:t>
      </w:r>
      <w:r w:rsidR="00A66311" w:rsidRPr="00CE4204">
        <w:rPr>
          <w:rFonts w:asciiTheme="minorHAnsi" w:hAnsiTheme="minorHAnsi"/>
          <w:color w:val="000000" w:themeColor="text1"/>
          <w:sz w:val="18"/>
          <w:szCs w:val="18"/>
        </w:rPr>
        <w:t xml:space="preserve">methodology and its adaption </w:t>
      </w:r>
      <w:r w:rsidR="005F5D9F" w:rsidRPr="00CE4204">
        <w:rPr>
          <w:rFonts w:asciiTheme="minorHAnsi" w:hAnsiTheme="minorHAnsi"/>
          <w:color w:val="000000" w:themeColor="text1"/>
          <w:sz w:val="18"/>
          <w:szCs w:val="18"/>
        </w:rPr>
        <w:t xml:space="preserve">for the needs of </w:t>
      </w:r>
      <w:r w:rsidR="00656140" w:rsidRPr="00CE4204">
        <w:rPr>
          <w:rFonts w:asciiTheme="minorHAnsi" w:hAnsiTheme="minorHAnsi"/>
          <w:color w:val="000000" w:themeColor="text1"/>
          <w:sz w:val="18"/>
          <w:szCs w:val="18"/>
        </w:rPr>
        <w:t>the pilot</w:t>
      </w:r>
      <w:r w:rsidR="00C12880" w:rsidRPr="00CE4204">
        <w:rPr>
          <w:rFonts w:asciiTheme="minorHAnsi" w:hAnsiTheme="minorHAnsi"/>
          <w:color w:val="000000" w:themeColor="text1"/>
          <w:sz w:val="18"/>
          <w:szCs w:val="18"/>
        </w:rPr>
        <w:t xml:space="preserve"> in the Kyrgyz Republic</w:t>
      </w:r>
      <w:r w:rsidR="005F5D9F" w:rsidRPr="00CE4204">
        <w:rPr>
          <w:rFonts w:asciiTheme="minorHAnsi" w:hAnsiTheme="minorHAnsi"/>
          <w:color w:val="000000" w:themeColor="text1"/>
          <w:sz w:val="18"/>
          <w:szCs w:val="18"/>
        </w:rPr>
        <w:t xml:space="preserve">. In this </w:t>
      </w:r>
      <w:r w:rsidR="00D84F0F" w:rsidRPr="00CE4204">
        <w:rPr>
          <w:rFonts w:asciiTheme="minorHAnsi" w:hAnsiTheme="minorHAnsi"/>
          <w:color w:val="000000" w:themeColor="text1"/>
          <w:sz w:val="18"/>
          <w:szCs w:val="18"/>
        </w:rPr>
        <w:t>case,</w:t>
      </w:r>
      <w:r w:rsidR="00D165E6" w:rsidRPr="00CE4204">
        <w:rPr>
          <w:rFonts w:asciiTheme="minorHAnsi" w:hAnsiTheme="minorHAnsi"/>
          <w:color w:val="000000" w:themeColor="text1"/>
          <w:sz w:val="18"/>
          <w:szCs w:val="18"/>
        </w:rPr>
        <w:t xml:space="preserve"> an additional cost was </w:t>
      </w:r>
      <w:r w:rsidR="005F5D9F" w:rsidRPr="00CE4204">
        <w:rPr>
          <w:rFonts w:asciiTheme="minorHAnsi" w:hAnsiTheme="minorHAnsi"/>
          <w:color w:val="000000" w:themeColor="text1"/>
          <w:sz w:val="18"/>
          <w:szCs w:val="18"/>
        </w:rPr>
        <w:t>incurred</w:t>
      </w:r>
      <w:r w:rsidR="00D165E6" w:rsidRPr="00CE4204">
        <w:rPr>
          <w:rFonts w:asciiTheme="minorHAnsi" w:hAnsiTheme="minorHAnsi"/>
          <w:color w:val="000000" w:themeColor="text1"/>
          <w:sz w:val="18"/>
          <w:szCs w:val="18"/>
        </w:rPr>
        <w:t xml:space="preserve"> </w:t>
      </w:r>
      <w:r w:rsidR="005F5D9F" w:rsidRPr="00CE4204">
        <w:rPr>
          <w:rFonts w:asciiTheme="minorHAnsi" w:hAnsiTheme="minorHAnsi"/>
          <w:color w:val="000000" w:themeColor="text1"/>
          <w:sz w:val="18"/>
          <w:szCs w:val="18"/>
        </w:rPr>
        <w:t>because of</w:t>
      </w:r>
      <w:r w:rsidR="00D165E6" w:rsidRPr="00CE4204">
        <w:rPr>
          <w:rFonts w:asciiTheme="minorHAnsi" w:hAnsiTheme="minorHAnsi"/>
          <w:color w:val="000000" w:themeColor="text1"/>
          <w:sz w:val="18"/>
          <w:szCs w:val="18"/>
        </w:rPr>
        <w:t xml:space="preserve"> the </w:t>
      </w:r>
      <w:r w:rsidR="00820F8E" w:rsidRPr="00CE4204">
        <w:rPr>
          <w:rFonts w:asciiTheme="minorHAnsi" w:hAnsiTheme="minorHAnsi"/>
          <w:color w:val="000000" w:themeColor="text1"/>
          <w:sz w:val="18"/>
          <w:szCs w:val="18"/>
        </w:rPr>
        <w:t xml:space="preserve">need </w:t>
      </w:r>
      <w:r w:rsidR="005F5D9F" w:rsidRPr="00CE4204">
        <w:rPr>
          <w:rFonts w:asciiTheme="minorHAnsi" w:hAnsiTheme="minorHAnsi"/>
          <w:color w:val="000000" w:themeColor="text1"/>
          <w:sz w:val="18"/>
          <w:szCs w:val="18"/>
        </w:rPr>
        <w:t xml:space="preserve">of consultants in Europe </w:t>
      </w:r>
      <w:r w:rsidR="00820F8E" w:rsidRPr="00CE4204">
        <w:rPr>
          <w:rFonts w:asciiTheme="minorHAnsi" w:hAnsiTheme="minorHAnsi"/>
          <w:color w:val="000000" w:themeColor="text1"/>
          <w:sz w:val="18"/>
          <w:szCs w:val="18"/>
        </w:rPr>
        <w:t xml:space="preserve">to </w:t>
      </w:r>
      <w:r w:rsidR="003A034D" w:rsidRPr="00CE4204">
        <w:rPr>
          <w:rFonts w:asciiTheme="minorHAnsi" w:hAnsiTheme="minorHAnsi"/>
          <w:color w:val="000000" w:themeColor="text1"/>
          <w:sz w:val="18"/>
          <w:szCs w:val="18"/>
        </w:rPr>
        <w:t xml:space="preserve">work with </w:t>
      </w:r>
      <w:r w:rsidR="004B5E01" w:rsidRPr="00CE4204">
        <w:rPr>
          <w:rFonts w:asciiTheme="minorHAnsi" w:hAnsiTheme="minorHAnsi"/>
          <w:color w:val="000000" w:themeColor="text1"/>
          <w:sz w:val="18"/>
          <w:szCs w:val="18"/>
        </w:rPr>
        <w:t>counterparts located in a different part of the world</w:t>
      </w:r>
      <w:r w:rsidR="005F5D9F" w:rsidRPr="00CE4204">
        <w:rPr>
          <w:rFonts w:asciiTheme="minorHAnsi" w:hAnsiTheme="minorHAnsi"/>
          <w:color w:val="000000" w:themeColor="text1"/>
          <w:sz w:val="18"/>
          <w:szCs w:val="18"/>
        </w:rPr>
        <w:t xml:space="preserve"> to gather</w:t>
      </w:r>
      <w:r w:rsidR="004B5E01" w:rsidRPr="00CE4204">
        <w:rPr>
          <w:rFonts w:asciiTheme="minorHAnsi" w:hAnsiTheme="minorHAnsi"/>
          <w:color w:val="000000" w:themeColor="text1"/>
          <w:sz w:val="18"/>
          <w:szCs w:val="18"/>
        </w:rPr>
        <w:t xml:space="preserve"> </w:t>
      </w:r>
      <w:r w:rsidR="005F5D9F" w:rsidRPr="00CE4204">
        <w:rPr>
          <w:rFonts w:asciiTheme="minorHAnsi" w:hAnsiTheme="minorHAnsi"/>
          <w:color w:val="000000" w:themeColor="text1"/>
          <w:sz w:val="18"/>
          <w:szCs w:val="18"/>
        </w:rPr>
        <w:t xml:space="preserve">best </w:t>
      </w:r>
      <w:r w:rsidR="004B5E01" w:rsidRPr="00CE4204">
        <w:rPr>
          <w:rFonts w:asciiTheme="minorHAnsi" w:hAnsiTheme="minorHAnsi"/>
          <w:color w:val="000000" w:themeColor="text1"/>
          <w:sz w:val="18"/>
          <w:szCs w:val="18"/>
        </w:rPr>
        <w:t xml:space="preserve">practices </w:t>
      </w:r>
      <w:r w:rsidR="005F5D9F" w:rsidRPr="00CE4204">
        <w:rPr>
          <w:rFonts w:asciiTheme="minorHAnsi" w:hAnsiTheme="minorHAnsi"/>
          <w:color w:val="000000" w:themeColor="text1"/>
          <w:sz w:val="18"/>
          <w:szCs w:val="18"/>
        </w:rPr>
        <w:t xml:space="preserve">from </w:t>
      </w:r>
      <w:r w:rsidR="004B5E01" w:rsidRPr="00CE4204">
        <w:rPr>
          <w:rFonts w:asciiTheme="minorHAnsi" w:hAnsiTheme="minorHAnsi"/>
          <w:color w:val="000000" w:themeColor="text1"/>
          <w:sz w:val="18"/>
          <w:szCs w:val="18"/>
        </w:rPr>
        <w:t xml:space="preserve">Latin </w:t>
      </w:r>
      <w:r w:rsidR="00F93122" w:rsidRPr="00CE4204">
        <w:rPr>
          <w:rFonts w:asciiTheme="minorHAnsi" w:hAnsiTheme="minorHAnsi"/>
          <w:color w:val="000000" w:themeColor="text1"/>
          <w:sz w:val="18"/>
          <w:szCs w:val="18"/>
        </w:rPr>
        <w:t>America</w:t>
      </w:r>
      <w:r w:rsidR="005F5D9F" w:rsidRPr="00CE4204">
        <w:rPr>
          <w:rFonts w:asciiTheme="minorHAnsi" w:hAnsiTheme="minorHAnsi"/>
          <w:color w:val="000000" w:themeColor="text1"/>
          <w:sz w:val="18"/>
          <w:szCs w:val="18"/>
        </w:rPr>
        <w:t xml:space="preserve"> countries and localise it for the </w:t>
      </w:r>
      <w:r w:rsidR="00C12880" w:rsidRPr="00CE4204">
        <w:rPr>
          <w:rFonts w:asciiTheme="minorHAnsi" w:hAnsiTheme="minorHAnsi"/>
          <w:color w:val="000000" w:themeColor="text1"/>
          <w:sz w:val="18"/>
          <w:szCs w:val="18"/>
        </w:rPr>
        <w:t>Kyrgyz</w:t>
      </w:r>
      <w:r w:rsidR="005F5D9F" w:rsidRPr="00CE4204">
        <w:rPr>
          <w:rFonts w:asciiTheme="minorHAnsi" w:hAnsiTheme="minorHAnsi"/>
          <w:color w:val="000000" w:themeColor="text1"/>
          <w:sz w:val="18"/>
          <w:szCs w:val="18"/>
        </w:rPr>
        <w:t xml:space="preserve"> Republic. </w:t>
      </w:r>
      <w:r w:rsidR="00D165E6" w:rsidRPr="00CE4204">
        <w:rPr>
          <w:rFonts w:asciiTheme="minorHAnsi" w:hAnsiTheme="minorHAnsi"/>
          <w:color w:val="000000" w:themeColor="text1"/>
          <w:sz w:val="18"/>
          <w:szCs w:val="18"/>
        </w:rPr>
        <w:t xml:space="preserve">The costs of </w:t>
      </w:r>
      <w:r w:rsidR="00C12880" w:rsidRPr="00CE4204">
        <w:rPr>
          <w:rFonts w:asciiTheme="minorHAnsi" w:hAnsiTheme="minorHAnsi"/>
          <w:color w:val="000000" w:themeColor="text1"/>
          <w:sz w:val="18"/>
          <w:szCs w:val="18"/>
        </w:rPr>
        <w:t>similar</w:t>
      </w:r>
      <w:r w:rsidR="00D165E6" w:rsidRPr="00CE4204">
        <w:rPr>
          <w:rFonts w:asciiTheme="minorHAnsi" w:hAnsiTheme="minorHAnsi"/>
          <w:color w:val="000000" w:themeColor="text1"/>
          <w:sz w:val="18"/>
          <w:szCs w:val="18"/>
        </w:rPr>
        <w:t xml:space="preserve"> projects in other countries could therefore vary considerably depending on </w:t>
      </w:r>
      <w:r w:rsidR="00C40EB0" w:rsidRPr="00CE4204">
        <w:rPr>
          <w:rFonts w:asciiTheme="minorHAnsi" w:hAnsiTheme="minorHAnsi"/>
          <w:color w:val="000000" w:themeColor="text1"/>
          <w:sz w:val="18"/>
          <w:szCs w:val="18"/>
        </w:rPr>
        <w:t xml:space="preserve">efforts required to localise </w:t>
      </w:r>
      <w:r w:rsidR="005F5D9F" w:rsidRPr="00CE4204">
        <w:rPr>
          <w:rFonts w:asciiTheme="minorHAnsi" w:hAnsiTheme="minorHAnsi"/>
          <w:color w:val="000000" w:themeColor="text1"/>
          <w:sz w:val="18"/>
          <w:szCs w:val="18"/>
        </w:rPr>
        <w:t xml:space="preserve">the </w:t>
      </w:r>
      <w:r w:rsidR="00C40EB0" w:rsidRPr="00CE4204">
        <w:rPr>
          <w:rFonts w:asciiTheme="minorHAnsi" w:hAnsiTheme="minorHAnsi"/>
          <w:color w:val="000000" w:themeColor="text1"/>
          <w:sz w:val="18"/>
          <w:szCs w:val="18"/>
        </w:rPr>
        <w:t xml:space="preserve">model methodology into the applicable </w:t>
      </w:r>
      <w:r w:rsidR="005F5D9F" w:rsidRPr="00CE4204">
        <w:rPr>
          <w:rFonts w:asciiTheme="minorHAnsi" w:hAnsiTheme="minorHAnsi"/>
          <w:color w:val="000000" w:themeColor="text1"/>
          <w:sz w:val="18"/>
          <w:szCs w:val="18"/>
        </w:rPr>
        <w:t>standard</w:t>
      </w:r>
      <w:r w:rsidR="00D165E6" w:rsidRPr="00CE4204">
        <w:rPr>
          <w:rFonts w:asciiTheme="minorHAnsi" w:hAnsiTheme="minorHAnsi"/>
          <w:color w:val="000000" w:themeColor="text1"/>
          <w:sz w:val="18"/>
          <w:szCs w:val="18"/>
        </w:rPr>
        <w:t>.</w:t>
      </w:r>
    </w:p>
    <w:p w14:paraId="2D67D2D0" w14:textId="55FD09BA" w:rsidR="00EE0207" w:rsidRPr="00CE4204" w:rsidRDefault="00820F8E" w:rsidP="001D4DB1">
      <w:pPr>
        <w:pStyle w:val="Table-stylePSP"/>
        <w:numPr>
          <w:ilvl w:val="0"/>
          <w:numId w:val="25"/>
        </w:numPr>
        <w:spacing w:line="280" w:lineRule="atLeast"/>
        <w:rPr>
          <w:rFonts w:asciiTheme="minorHAnsi" w:hAnsiTheme="minorHAnsi"/>
          <w:color w:val="000000" w:themeColor="text1"/>
          <w:sz w:val="18"/>
          <w:szCs w:val="18"/>
        </w:rPr>
      </w:pPr>
      <w:r w:rsidRPr="00CE4204">
        <w:rPr>
          <w:rFonts w:asciiTheme="minorHAnsi" w:hAnsiTheme="minorHAnsi"/>
          <w:b/>
          <w:color w:val="000000" w:themeColor="text1"/>
          <w:sz w:val="18"/>
          <w:szCs w:val="18"/>
        </w:rPr>
        <w:t xml:space="preserve">Development of </w:t>
      </w:r>
      <w:r w:rsidR="000B3008" w:rsidRPr="00CE4204">
        <w:rPr>
          <w:rFonts w:asciiTheme="minorHAnsi" w:hAnsiTheme="minorHAnsi"/>
          <w:b/>
          <w:color w:val="000000" w:themeColor="text1"/>
          <w:sz w:val="18"/>
          <w:szCs w:val="18"/>
        </w:rPr>
        <w:t xml:space="preserve">the </w:t>
      </w:r>
      <w:r w:rsidR="00B47E91" w:rsidRPr="00CE4204">
        <w:rPr>
          <w:rFonts w:asciiTheme="minorHAnsi" w:hAnsiTheme="minorHAnsi"/>
          <w:b/>
          <w:color w:val="000000" w:themeColor="text1"/>
          <w:sz w:val="18"/>
          <w:szCs w:val="18"/>
        </w:rPr>
        <w:t xml:space="preserve">analytical </w:t>
      </w:r>
      <w:r w:rsidRPr="00CE4204">
        <w:rPr>
          <w:rFonts w:asciiTheme="minorHAnsi" w:hAnsiTheme="minorHAnsi"/>
          <w:b/>
          <w:color w:val="000000" w:themeColor="text1"/>
          <w:sz w:val="18"/>
          <w:szCs w:val="18"/>
        </w:rPr>
        <w:t>tool</w:t>
      </w:r>
      <w:r w:rsidRPr="00CE4204">
        <w:rPr>
          <w:rFonts w:asciiTheme="minorHAnsi" w:hAnsiTheme="minorHAnsi"/>
          <w:color w:val="000000" w:themeColor="text1"/>
          <w:sz w:val="18"/>
          <w:szCs w:val="18"/>
        </w:rPr>
        <w:t xml:space="preserve"> </w:t>
      </w:r>
      <w:r w:rsidR="00B47E91" w:rsidRPr="00CE4204">
        <w:rPr>
          <w:rFonts w:asciiTheme="minorHAnsi" w:hAnsiTheme="minorHAnsi"/>
          <w:color w:val="000000" w:themeColor="text1"/>
          <w:sz w:val="18"/>
          <w:szCs w:val="18"/>
        </w:rPr>
        <w:t xml:space="preserve">for auditors </w:t>
      </w:r>
      <w:r w:rsidRPr="00CE4204">
        <w:rPr>
          <w:rFonts w:asciiTheme="minorHAnsi" w:hAnsiTheme="minorHAnsi"/>
          <w:color w:val="000000" w:themeColor="text1"/>
          <w:sz w:val="18"/>
          <w:szCs w:val="18"/>
        </w:rPr>
        <w:t xml:space="preserve">– </w:t>
      </w:r>
      <w:r w:rsidRPr="00CE4204">
        <w:rPr>
          <w:rFonts w:asciiTheme="minorHAnsi" w:hAnsiTheme="minorHAnsi"/>
          <w:b/>
          <w:color w:val="000000" w:themeColor="text1"/>
          <w:sz w:val="18"/>
          <w:szCs w:val="18"/>
        </w:rPr>
        <w:t>€</w:t>
      </w:r>
      <w:r w:rsidR="00B47E91" w:rsidRPr="00CE4204">
        <w:rPr>
          <w:rFonts w:asciiTheme="minorHAnsi" w:hAnsiTheme="minorHAnsi"/>
          <w:b/>
          <w:color w:val="000000" w:themeColor="text1"/>
          <w:sz w:val="18"/>
          <w:szCs w:val="18"/>
        </w:rPr>
        <w:t>1</w:t>
      </w:r>
      <w:r w:rsidR="000B4126" w:rsidRPr="00CE4204">
        <w:rPr>
          <w:rFonts w:asciiTheme="minorHAnsi" w:hAnsiTheme="minorHAnsi"/>
          <w:b/>
          <w:color w:val="000000" w:themeColor="text1"/>
          <w:sz w:val="18"/>
          <w:szCs w:val="18"/>
        </w:rPr>
        <w:t>0</w:t>
      </w:r>
      <w:r w:rsidR="00B47E91" w:rsidRPr="00CE4204">
        <w:rPr>
          <w:rFonts w:asciiTheme="minorHAnsi" w:hAnsiTheme="minorHAnsi"/>
          <w:b/>
          <w:color w:val="000000" w:themeColor="text1"/>
          <w:sz w:val="18"/>
          <w:szCs w:val="18"/>
        </w:rPr>
        <w:t>0</w:t>
      </w:r>
      <w:r w:rsidRPr="00CE4204">
        <w:rPr>
          <w:rFonts w:asciiTheme="minorHAnsi" w:hAnsiTheme="minorHAnsi"/>
          <w:b/>
          <w:color w:val="000000" w:themeColor="text1"/>
          <w:sz w:val="18"/>
          <w:szCs w:val="18"/>
        </w:rPr>
        <w:t xml:space="preserve"> 000 – €</w:t>
      </w:r>
      <w:r w:rsidR="000B4126" w:rsidRPr="00CE4204">
        <w:rPr>
          <w:rFonts w:asciiTheme="minorHAnsi" w:hAnsiTheme="minorHAnsi"/>
          <w:b/>
          <w:color w:val="000000" w:themeColor="text1"/>
          <w:sz w:val="18"/>
          <w:szCs w:val="18"/>
        </w:rPr>
        <w:t>15</w:t>
      </w:r>
      <w:r w:rsidR="00B47E91" w:rsidRPr="00CE4204">
        <w:rPr>
          <w:rFonts w:asciiTheme="minorHAnsi" w:hAnsiTheme="minorHAnsi"/>
          <w:b/>
          <w:color w:val="000000" w:themeColor="text1"/>
          <w:sz w:val="18"/>
          <w:szCs w:val="18"/>
        </w:rPr>
        <w:t>0</w:t>
      </w:r>
      <w:r w:rsidRPr="00CE4204">
        <w:rPr>
          <w:rFonts w:asciiTheme="minorHAnsi" w:hAnsiTheme="minorHAnsi"/>
          <w:b/>
          <w:color w:val="000000" w:themeColor="text1"/>
          <w:sz w:val="18"/>
          <w:szCs w:val="18"/>
        </w:rPr>
        <w:t xml:space="preserve"> 000</w:t>
      </w:r>
      <w:r w:rsidRPr="00CE4204">
        <w:rPr>
          <w:rFonts w:asciiTheme="minorHAnsi" w:hAnsiTheme="minorHAnsi"/>
          <w:color w:val="000000" w:themeColor="text1"/>
          <w:sz w:val="18"/>
          <w:szCs w:val="18"/>
        </w:rPr>
        <w:t xml:space="preserve">. The main factors influencing the cost are the underlying quality of the data, and the number of </w:t>
      </w:r>
      <w:r w:rsidR="00D84F0F" w:rsidRPr="00CE4204">
        <w:rPr>
          <w:rFonts w:asciiTheme="minorHAnsi" w:hAnsiTheme="minorHAnsi"/>
          <w:color w:val="000000" w:themeColor="text1"/>
          <w:sz w:val="18"/>
          <w:szCs w:val="18"/>
        </w:rPr>
        <w:t>risk indicators and analytical dashboards</w:t>
      </w:r>
      <w:r w:rsidRPr="00CE4204">
        <w:rPr>
          <w:rFonts w:asciiTheme="minorHAnsi" w:hAnsiTheme="minorHAnsi"/>
          <w:color w:val="000000" w:themeColor="text1"/>
          <w:sz w:val="18"/>
          <w:szCs w:val="18"/>
        </w:rPr>
        <w:t xml:space="preserve"> to be developed.</w:t>
      </w:r>
    </w:p>
    <w:p w14:paraId="27529803" w14:textId="77777777" w:rsidR="00B47E91" w:rsidRPr="00CE4204" w:rsidRDefault="00B47E91" w:rsidP="001D4DB1">
      <w:pPr>
        <w:pStyle w:val="Table-stylePSP"/>
        <w:spacing w:line="280" w:lineRule="atLeast"/>
        <w:rPr>
          <w:rFonts w:asciiTheme="minorHAnsi" w:hAnsiTheme="minorHAnsi"/>
          <w:color w:val="000000" w:themeColor="text1"/>
          <w:sz w:val="18"/>
          <w:szCs w:val="18"/>
        </w:rPr>
      </w:pPr>
    </w:p>
    <w:p w14:paraId="07067444" w14:textId="7104A279" w:rsidR="00820F8E" w:rsidRPr="00CE4204" w:rsidRDefault="00820F8E" w:rsidP="0074137D">
      <w:pPr>
        <w:pStyle w:val="Table-stylePSP"/>
        <w:spacing w:line="280" w:lineRule="atLeast"/>
        <w:jc w:val="both"/>
        <w:rPr>
          <w:rFonts w:asciiTheme="minorHAnsi" w:hAnsiTheme="minorHAnsi"/>
          <w:color w:val="000000" w:themeColor="text1"/>
          <w:sz w:val="18"/>
          <w:szCs w:val="18"/>
        </w:rPr>
      </w:pPr>
      <w:r w:rsidRPr="00CE4204">
        <w:rPr>
          <w:rFonts w:asciiTheme="minorHAnsi" w:hAnsiTheme="minorHAnsi"/>
          <w:color w:val="000000" w:themeColor="text1"/>
          <w:sz w:val="18"/>
          <w:szCs w:val="18"/>
        </w:rPr>
        <w:t xml:space="preserve">In terms of the </w:t>
      </w:r>
      <w:r w:rsidRPr="00CE4204">
        <w:rPr>
          <w:rFonts w:asciiTheme="minorHAnsi" w:hAnsiTheme="minorHAnsi"/>
          <w:b/>
          <w:color w:val="000000" w:themeColor="text1"/>
          <w:sz w:val="18"/>
          <w:szCs w:val="18"/>
        </w:rPr>
        <w:t>human resources required for the project</w:t>
      </w:r>
      <w:r w:rsidRPr="00CE4204">
        <w:rPr>
          <w:rFonts w:asciiTheme="minorHAnsi" w:hAnsiTheme="minorHAnsi"/>
          <w:color w:val="000000" w:themeColor="text1"/>
          <w:sz w:val="18"/>
          <w:szCs w:val="18"/>
        </w:rPr>
        <w:t xml:space="preserve">, the EBRD worked </w:t>
      </w:r>
      <w:r w:rsidRPr="00CE4204">
        <w:rPr>
          <w:rFonts w:asciiTheme="minorHAnsi" w:hAnsiTheme="minorHAnsi"/>
          <w:b/>
          <w:color w:val="000000" w:themeColor="text1"/>
          <w:sz w:val="18"/>
          <w:szCs w:val="18"/>
        </w:rPr>
        <w:t>with 3 separate consulting and technology firms</w:t>
      </w:r>
      <w:r w:rsidRPr="00CE4204">
        <w:rPr>
          <w:rFonts w:asciiTheme="minorHAnsi" w:hAnsiTheme="minorHAnsi"/>
          <w:color w:val="000000" w:themeColor="text1"/>
          <w:sz w:val="18"/>
          <w:szCs w:val="18"/>
        </w:rPr>
        <w:t xml:space="preserve"> to develop</w:t>
      </w:r>
      <w:r w:rsidR="006E7517" w:rsidRPr="00CE4204">
        <w:rPr>
          <w:rFonts w:asciiTheme="minorHAnsi" w:hAnsiTheme="minorHAnsi"/>
          <w:color w:val="000000" w:themeColor="text1"/>
          <w:sz w:val="18"/>
          <w:szCs w:val="18"/>
        </w:rPr>
        <w:t xml:space="preserve"> </w:t>
      </w:r>
      <w:r w:rsidR="005F5D9F" w:rsidRPr="00CE4204">
        <w:rPr>
          <w:rFonts w:asciiTheme="minorHAnsi" w:hAnsiTheme="minorHAnsi"/>
          <w:color w:val="000000" w:themeColor="text1"/>
          <w:sz w:val="18"/>
          <w:szCs w:val="18"/>
        </w:rPr>
        <w:t xml:space="preserve">the </w:t>
      </w:r>
      <w:r w:rsidR="006E7517" w:rsidRPr="00CE4204">
        <w:rPr>
          <w:rFonts w:asciiTheme="minorHAnsi" w:hAnsiTheme="minorHAnsi"/>
          <w:color w:val="000000" w:themeColor="text1"/>
          <w:sz w:val="18"/>
          <w:szCs w:val="18"/>
        </w:rPr>
        <w:t>methodology</w:t>
      </w:r>
      <w:r w:rsidR="00356306" w:rsidRPr="00CE4204">
        <w:rPr>
          <w:rFonts w:asciiTheme="minorHAnsi" w:hAnsiTheme="minorHAnsi"/>
          <w:color w:val="000000" w:themeColor="text1"/>
          <w:sz w:val="18"/>
          <w:szCs w:val="18"/>
        </w:rPr>
        <w:t xml:space="preserve"> and</w:t>
      </w:r>
      <w:r w:rsidRPr="00CE4204">
        <w:rPr>
          <w:rFonts w:asciiTheme="minorHAnsi" w:hAnsiTheme="minorHAnsi"/>
          <w:color w:val="000000" w:themeColor="text1"/>
          <w:sz w:val="18"/>
          <w:szCs w:val="18"/>
        </w:rPr>
        <w:t xml:space="preserve"> the </w:t>
      </w:r>
      <w:r w:rsidR="00356306" w:rsidRPr="00CE4204">
        <w:rPr>
          <w:rFonts w:asciiTheme="minorHAnsi" w:hAnsiTheme="minorHAnsi"/>
          <w:color w:val="000000" w:themeColor="text1"/>
          <w:sz w:val="18"/>
          <w:szCs w:val="18"/>
        </w:rPr>
        <w:t>analytical tool</w:t>
      </w:r>
      <w:r w:rsidRPr="00CE4204">
        <w:rPr>
          <w:rFonts w:asciiTheme="minorHAnsi" w:hAnsiTheme="minorHAnsi"/>
          <w:color w:val="000000" w:themeColor="text1"/>
          <w:sz w:val="18"/>
          <w:szCs w:val="18"/>
        </w:rPr>
        <w:t xml:space="preserve">. Each of these </w:t>
      </w:r>
      <w:r w:rsidR="00C521B7" w:rsidRPr="00CE4204">
        <w:rPr>
          <w:rFonts w:asciiTheme="minorHAnsi" w:hAnsiTheme="minorHAnsi"/>
          <w:color w:val="000000" w:themeColor="text1"/>
          <w:sz w:val="18"/>
          <w:szCs w:val="18"/>
        </w:rPr>
        <w:t>firms provided expertise in different areas</w:t>
      </w:r>
      <w:r w:rsidR="005F5D9F" w:rsidRPr="00CE4204">
        <w:rPr>
          <w:rFonts w:asciiTheme="minorHAnsi" w:hAnsiTheme="minorHAnsi"/>
          <w:color w:val="000000" w:themeColor="text1"/>
          <w:sz w:val="18"/>
          <w:szCs w:val="18"/>
        </w:rPr>
        <w:t>:</w:t>
      </w:r>
      <w:r w:rsidR="00C521B7" w:rsidRPr="00CE4204">
        <w:rPr>
          <w:rFonts w:asciiTheme="minorHAnsi" w:hAnsiTheme="minorHAnsi"/>
          <w:color w:val="000000" w:themeColor="text1"/>
          <w:sz w:val="18"/>
          <w:szCs w:val="18"/>
        </w:rPr>
        <w:t xml:space="preserve"> one with specialist knowledge on the use of</w:t>
      </w:r>
      <w:r w:rsidR="009F1F2B" w:rsidRPr="00CE4204">
        <w:rPr>
          <w:rFonts w:asciiTheme="minorHAnsi" w:hAnsiTheme="minorHAnsi"/>
          <w:color w:val="000000" w:themeColor="text1"/>
          <w:sz w:val="18"/>
          <w:szCs w:val="18"/>
        </w:rPr>
        <w:t xml:space="preserve"> </w:t>
      </w:r>
      <w:r w:rsidR="00CB3374" w:rsidRPr="00CE4204">
        <w:rPr>
          <w:rFonts w:asciiTheme="minorHAnsi" w:hAnsiTheme="minorHAnsi"/>
          <w:b/>
          <w:color w:val="000000" w:themeColor="text1"/>
          <w:sz w:val="18"/>
          <w:szCs w:val="18"/>
        </w:rPr>
        <w:t xml:space="preserve">risk management and auditing </w:t>
      </w:r>
      <w:r w:rsidR="002F4EBB" w:rsidRPr="00CE4204">
        <w:rPr>
          <w:rFonts w:asciiTheme="minorHAnsi" w:hAnsiTheme="minorHAnsi"/>
          <w:b/>
          <w:color w:val="000000" w:themeColor="text1"/>
          <w:sz w:val="18"/>
          <w:szCs w:val="18"/>
        </w:rPr>
        <w:t>methodologies</w:t>
      </w:r>
      <w:r w:rsidR="005F5D9F" w:rsidRPr="00CE4204">
        <w:rPr>
          <w:rFonts w:asciiTheme="minorHAnsi" w:hAnsiTheme="minorHAnsi"/>
          <w:color w:val="000000" w:themeColor="text1"/>
          <w:sz w:val="18"/>
          <w:szCs w:val="18"/>
        </w:rPr>
        <w:t>;</w:t>
      </w:r>
      <w:r w:rsidR="00C521B7" w:rsidRPr="00CE4204">
        <w:rPr>
          <w:rFonts w:asciiTheme="minorHAnsi" w:hAnsiTheme="minorHAnsi"/>
          <w:color w:val="000000" w:themeColor="text1"/>
          <w:sz w:val="18"/>
          <w:szCs w:val="18"/>
        </w:rPr>
        <w:t xml:space="preserve"> one with expertise in </w:t>
      </w:r>
      <w:r w:rsidR="009F1F2B" w:rsidRPr="00CE4204">
        <w:rPr>
          <w:rFonts w:asciiTheme="minorHAnsi" w:hAnsiTheme="minorHAnsi"/>
          <w:b/>
          <w:bCs w:val="0"/>
          <w:color w:val="000000" w:themeColor="text1"/>
          <w:sz w:val="18"/>
          <w:szCs w:val="18"/>
        </w:rPr>
        <w:t>risk-en</w:t>
      </w:r>
      <w:r w:rsidR="00DD2BCA" w:rsidRPr="00CE4204">
        <w:rPr>
          <w:rFonts w:asciiTheme="minorHAnsi" w:hAnsiTheme="minorHAnsi"/>
          <w:b/>
          <w:bCs w:val="0"/>
          <w:color w:val="000000" w:themeColor="text1"/>
          <w:sz w:val="18"/>
          <w:szCs w:val="18"/>
        </w:rPr>
        <w:t>gine and</w:t>
      </w:r>
      <w:r w:rsidR="00DD2BCA" w:rsidRPr="00CE4204">
        <w:rPr>
          <w:rFonts w:asciiTheme="minorHAnsi" w:hAnsiTheme="minorHAnsi"/>
          <w:color w:val="000000" w:themeColor="text1"/>
          <w:sz w:val="18"/>
          <w:szCs w:val="18"/>
        </w:rPr>
        <w:t xml:space="preserve"> </w:t>
      </w:r>
      <w:r w:rsidR="00C521B7" w:rsidRPr="00CE4204">
        <w:rPr>
          <w:rFonts w:asciiTheme="minorHAnsi" w:hAnsiTheme="minorHAnsi"/>
          <w:b/>
          <w:color w:val="000000" w:themeColor="text1"/>
          <w:sz w:val="18"/>
          <w:szCs w:val="18"/>
        </w:rPr>
        <w:t>web applications</w:t>
      </w:r>
      <w:r w:rsidR="005F5D9F" w:rsidRPr="00CE4204">
        <w:rPr>
          <w:rFonts w:asciiTheme="minorHAnsi" w:hAnsiTheme="minorHAnsi"/>
          <w:color w:val="000000" w:themeColor="text1"/>
          <w:sz w:val="18"/>
          <w:szCs w:val="18"/>
        </w:rPr>
        <w:t>;</w:t>
      </w:r>
      <w:r w:rsidR="00C521B7" w:rsidRPr="00CE4204">
        <w:rPr>
          <w:rFonts w:asciiTheme="minorHAnsi" w:hAnsiTheme="minorHAnsi"/>
          <w:color w:val="000000" w:themeColor="text1"/>
          <w:sz w:val="18"/>
          <w:szCs w:val="18"/>
        </w:rPr>
        <w:t xml:space="preserve"> and </w:t>
      </w:r>
      <w:r w:rsidR="005F5D9F" w:rsidRPr="00CE4204">
        <w:rPr>
          <w:rFonts w:asciiTheme="minorHAnsi" w:hAnsiTheme="minorHAnsi"/>
          <w:color w:val="000000" w:themeColor="text1"/>
          <w:sz w:val="18"/>
          <w:szCs w:val="18"/>
        </w:rPr>
        <w:t>an</w:t>
      </w:r>
      <w:r w:rsidR="00C521B7" w:rsidRPr="00CE4204">
        <w:rPr>
          <w:rFonts w:asciiTheme="minorHAnsi" w:hAnsiTheme="minorHAnsi"/>
          <w:color w:val="000000" w:themeColor="text1"/>
          <w:sz w:val="18"/>
          <w:szCs w:val="18"/>
        </w:rPr>
        <w:t xml:space="preserve">other with expertise in </w:t>
      </w:r>
      <w:r w:rsidR="00C521B7" w:rsidRPr="00CE4204">
        <w:rPr>
          <w:rFonts w:asciiTheme="minorHAnsi" w:hAnsiTheme="minorHAnsi"/>
          <w:b/>
          <w:color w:val="000000" w:themeColor="text1"/>
          <w:sz w:val="18"/>
          <w:szCs w:val="18"/>
        </w:rPr>
        <w:t>data analysis</w:t>
      </w:r>
      <w:r w:rsidR="00C521B7" w:rsidRPr="00CE4204">
        <w:rPr>
          <w:rFonts w:asciiTheme="minorHAnsi" w:hAnsiTheme="minorHAnsi"/>
          <w:color w:val="000000" w:themeColor="text1"/>
          <w:sz w:val="18"/>
          <w:szCs w:val="18"/>
        </w:rPr>
        <w:t xml:space="preserve">. </w:t>
      </w:r>
    </w:p>
    <w:p w14:paraId="6CEFA29A" w14:textId="38D93CB4" w:rsidR="00C521B7" w:rsidRPr="00CE4204" w:rsidRDefault="00C521B7" w:rsidP="001D4DB1">
      <w:pPr>
        <w:pStyle w:val="Table-stylePSP"/>
        <w:spacing w:line="280" w:lineRule="atLeast"/>
        <w:rPr>
          <w:rFonts w:asciiTheme="minorHAnsi" w:hAnsiTheme="minorHAnsi"/>
          <w:color w:val="000000" w:themeColor="text1"/>
          <w:sz w:val="18"/>
          <w:szCs w:val="18"/>
        </w:rPr>
      </w:pPr>
    </w:p>
    <w:p w14:paraId="00FAA47B" w14:textId="1672B345" w:rsidR="00C521B7" w:rsidRPr="00CE4204" w:rsidRDefault="00C521B7" w:rsidP="001D4DB1">
      <w:pPr>
        <w:pStyle w:val="Table-stylePSP"/>
        <w:spacing w:line="280" w:lineRule="atLeast"/>
        <w:jc w:val="both"/>
        <w:rPr>
          <w:rFonts w:asciiTheme="minorHAnsi" w:hAnsiTheme="minorHAnsi"/>
          <w:color w:val="000000" w:themeColor="text1"/>
          <w:sz w:val="18"/>
          <w:szCs w:val="18"/>
        </w:rPr>
      </w:pPr>
      <w:r w:rsidRPr="00CE4204">
        <w:rPr>
          <w:rFonts w:asciiTheme="minorHAnsi" w:hAnsiTheme="minorHAnsi"/>
          <w:color w:val="000000" w:themeColor="text1"/>
          <w:sz w:val="18"/>
          <w:szCs w:val="18"/>
        </w:rPr>
        <w:lastRenderedPageBreak/>
        <w:t xml:space="preserve">Other key requirements to perform the project include the </w:t>
      </w:r>
      <w:r w:rsidRPr="00CE4204">
        <w:rPr>
          <w:rFonts w:asciiTheme="minorHAnsi" w:hAnsiTheme="minorHAnsi"/>
          <w:b/>
          <w:color w:val="000000" w:themeColor="text1"/>
          <w:sz w:val="18"/>
          <w:szCs w:val="18"/>
        </w:rPr>
        <w:t>existence of digital procurement systems</w:t>
      </w:r>
      <w:r w:rsidRPr="00CE4204">
        <w:rPr>
          <w:rFonts w:asciiTheme="minorHAnsi" w:hAnsiTheme="minorHAnsi"/>
          <w:color w:val="000000" w:themeColor="text1"/>
          <w:sz w:val="18"/>
          <w:szCs w:val="18"/>
        </w:rPr>
        <w:t xml:space="preserve"> in the first place. Ho</w:t>
      </w:r>
      <w:r w:rsidR="00321B76" w:rsidRPr="00CE4204">
        <w:rPr>
          <w:rFonts w:asciiTheme="minorHAnsi" w:hAnsiTheme="minorHAnsi"/>
          <w:color w:val="000000" w:themeColor="text1"/>
          <w:sz w:val="18"/>
          <w:szCs w:val="18"/>
        </w:rPr>
        <w:t xml:space="preserve">wever, similar projects can be performed with a wide variety of different types and standards of such eProcurement systems. As mentioned in the costs section above, however, systems with poorly organised databases and poor data quality will require considerably more time and expense to perform the necessary data transformation </w:t>
      </w:r>
      <w:r w:rsidR="00C83490" w:rsidRPr="00CE4204">
        <w:rPr>
          <w:rFonts w:asciiTheme="minorHAnsi" w:hAnsiTheme="minorHAnsi"/>
          <w:color w:val="000000" w:themeColor="text1"/>
          <w:sz w:val="18"/>
          <w:szCs w:val="18"/>
        </w:rPr>
        <w:t xml:space="preserve">to OCDS </w:t>
      </w:r>
      <w:r w:rsidR="00321B76" w:rsidRPr="00CE4204">
        <w:rPr>
          <w:rFonts w:asciiTheme="minorHAnsi" w:hAnsiTheme="minorHAnsi"/>
          <w:color w:val="000000" w:themeColor="text1"/>
          <w:sz w:val="18"/>
          <w:szCs w:val="18"/>
        </w:rPr>
        <w:t>and set</w:t>
      </w:r>
      <w:r w:rsidR="00C83490" w:rsidRPr="00CE4204">
        <w:rPr>
          <w:rFonts w:asciiTheme="minorHAnsi" w:hAnsiTheme="minorHAnsi"/>
          <w:color w:val="000000" w:themeColor="text1"/>
          <w:sz w:val="18"/>
          <w:szCs w:val="18"/>
        </w:rPr>
        <w:t>ting</w:t>
      </w:r>
      <w:r w:rsidR="00321B76" w:rsidRPr="00CE4204">
        <w:rPr>
          <w:rFonts w:asciiTheme="minorHAnsi" w:hAnsiTheme="minorHAnsi"/>
          <w:color w:val="000000" w:themeColor="text1"/>
          <w:sz w:val="18"/>
          <w:szCs w:val="18"/>
        </w:rPr>
        <w:t xml:space="preserve"> up functioning data analytics tools. A final key requirement to perform such a project is to </w:t>
      </w:r>
      <w:r w:rsidR="00321B76" w:rsidRPr="00CE4204">
        <w:rPr>
          <w:rFonts w:asciiTheme="minorHAnsi" w:hAnsiTheme="minorHAnsi"/>
          <w:b/>
          <w:color w:val="000000" w:themeColor="text1"/>
          <w:sz w:val="18"/>
          <w:szCs w:val="18"/>
        </w:rPr>
        <w:t xml:space="preserve">have access to </w:t>
      </w:r>
      <w:r w:rsidR="00D93D94" w:rsidRPr="00CE4204">
        <w:rPr>
          <w:rFonts w:asciiTheme="minorHAnsi" w:hAnsiTheme="minorHAnsi"/>
          <w:b/>
          <w:color w:val="000000" w:themeColor="text1"/>
          <w:sz w:val="18"/>
          <w:szCs w:val="18"/>
        </w:rPr>
        <w:t xml:space="preserve">local </w:t>
      </w:r>
      <w:r w:rsidR="00321B76" w:rsidRPr="00CE4204">
        <w:rPr>
          <w:rFonts w:asciiTheme="minorHAnsi" w:hAnsiTheme="minorHAnsi"/>
          <w:b/>
          <w:color w:val="000000" w:themeColor="text1"/>
          <w:sz w:val="18"/>
          <w:szCs w:val="18"/>
        </w:rPr>
        <w:t xml:space="preserve">experts who can explain how the existing databases </w:t>
      </w:r>
      <w:r w:rsidR="00D93D94" w:rsidRPr="00CE4204">
        <w:rPr>
          <w:rFonts w:asciiTheme="minorHAnsi" w:hAnsiTheme="minorHAnsi"/>
          <w:b/>
          <w:color w:val="000000" w:themeColor="text1"/>
          <w:sz w:val="18"/>
          <w:szCs w:val="18"/>
        </w:rPr>
        <w:t xml:space="preserve">of the eProcurement </w:t>
      </w:r>
      <w:r w:rsidR="00321B76" w:rsidRPr="00CE4204">
        <w:rPr>
          <w:rFonts w:asciiTheme="minorHAnsi" w:hAnsiTheme="minorHAnsi"/>
          <w:b/>
          <w:color w:val="000000" w:themeColor="text1"/>
          <w:sz w:val="18"/>
          <w:szCs w:val="18"/>
        </w:rPr>
        <w:t>are set up and what the data refer</w:t>
      </w:r>
      <w:r w:rsidR="00D93D94" w:rsidRPr="00CE4204">
        <w:rPr>
          <w:rFonts w:asciiTheme="minorHAnsi" w:hAnsiTheme="minorHAnsi"/>
          <w:b/>
          <w:color w:val="000000" w:themeColor="text1"/>
          <w:sz w:val="18"/>
          <w:szCs w:val="18"/>
        </w:rPr>
        <w:t>s</w:t>
      </w:r>
      <w:r w:rsidR="00321B76" w:rsidRPr="00CE4204">
        <w:rPr>
          <w:rFonts w:asciiTheme="minorHAnsi" w:hAnsiTheme="minorHAnsi"/>
          <w:b/>
          <w:color w:val="000000" w:themeColor="text1"/>
          <w:sz w:val="18"/>
          <w:szCs w:val="18"/>
        </w:rPr>
        <w:t xml:space="preserve"> to</w:t>
      </w:r>
      <w:r w:rsidR="00321B76" w:rsidRPr="00CE4204">
        <w:rPr>
          <w:rFonts w:asciiTheme="minorHAnsi" w:hAnsiTheme="minorHAnsi"/>
          <w:color w:val="000000" w:themeColor="text1"/>
          <w:sz w:val="18"/>
          <w:szCs w:val="18"/>
        </w:rPr>
        <w:t>.</w:t>
      </w:r>
    </w:p>
    <w:p w14:paraId="6E12A280" w14:textId="59EF9B5C" w:rsidR="000B3008" w:rsidRPr="00CE4204" w:rsidRDefault="000B3008" w:rsidP="001D4DB1">
      <w:pPr>
        <w:pStyle w:val="Table-stylePSP"/>
        <w:spacing w:line="280" w:lineRule="atLeast"/>
        <w:rPr>
          <w:rFonts w:asciiTheme="minorHAnsi" w:hAnsiTheme="minorHAnsi"/>
          <w:color w:val="000000" w:themeColor="text1"/>
          <w:sz w:val="18"/>
          <w:szCs w:val="18"/>
        </w:rPr>
      </w:pPr>
    </w:p>
    <w:p w14:paraId="44EC2AA6" w14:textId="2DD5DF9D" w:rsidR="00635884" w:rsidRPr="00CE4204" w:rsidRDefault="00635884" w:rsidP="001D4DB1">
      <w:pPr>
        <w:pStyle w:val="Heading4"/>
      </w:pPr>
      <w:r w:rsidRPr="00CE4204">
        <w:t xml:space="preserve">Risk and mitigation </w:t>
      </w:r>
    </w:p>
    <w:p w14:paraId="1DA1BDDC" w14:textId="644DDE5D" w:rsidR="00321B76" w:rsidRPr="00CE4204" w:rsidRDefault="00321B76" w:rsidP="0074137D">
      <w:pPr>
        <w:pStyle w:val="Table-stylePSP"/>
        <w:spacing w:line="280" w:lineRule="atLeast"/>
        <w:jc w:val="both"/>
        <w:rPr>
          <w:rFonts w:asciiTheme="minorHAnsi" w:hAnsiTheme="minorHAnsi"/>
          <w:color w:val="000000" w:themeColor="text1"/>
          <w:sz w:val="18"/>
          <w:szCs w:val="18"/>
        </w:rPr>
      </w:pPr>
      <w:r w:rsidRPr="00CE4204">
        <w:rPr>
          <w:rFonts w:asciiTheme="minorHAnsi" w:hAnsiTheme="minorHAnsi"/>
          <w:color w:val="000000" w:themeColor="text1"/>
          <w:sz w:val="18"/>
          <w:szCs w:val="18"/>
        </w:rPr>
        <w:t xml:space="preserve">At the start of the project, one of the risks </w:t>
      </w:r>
      <w:r w:rsidR="00886047" w:rsidRPr="00CE4204">
        <w:rPr>
          <w:rFonts w:asciiTheme="minorHAnsi" w:hAnsiTheme="minorHAnsi"/>
          <w:color w:val="000000" w:themeColor="text1"/>
          <w:sz w:val="18"/>
          <w:szCs w:val="18"/>
        </w:rPr>
        <w:t xml:space="preserve">identified </w:t>
      </w:r>
      <w:r w:rsidRPr="00CE4204">
        <w:rPr>
          <w:rFonts w:asciiTheme="minorHAnsi" w:hAnsiTheme="minorHAnsi"/>
          <w:color w:val="000000" w:themeColor="text1"/>
          <w:sz w:val="18"/>
          <w:szCs w:val="18"/>
        </w:rPr>
        <w:t xml:space="preserve">relates directly to the point above – </w:t>
      </w:r>
      <w:r w:rsidRPr="00CE4204">
        <w:rPr>
          <w:rFonts w:asciiTheme="minorHAnsi" w:hAnsiTheme="minorHAnsi"/>
          <w:b/>
          <w:color w:val="000000" w:themeColor="text1"/>
          <w:sz w:val="18"/>
          <w:szCs w:val="18"/>
        </w:rPr>
        <w:t>access to the experts who could accurately describe the current state of the existing eProcurement systems</w:t>
      </w:r>
      <w:r w:rsidRPr="00CE4204">
        <w:rPr>
          <w:rFonts w:asciiTheme="minorHAnsi" w:hAnsiTheme="minorHAnsi"/>
          <w:color w:val="000000" w:themeColor="text1"/>
          <w:sz w:val="18"/>
          <w:szCs w:val="18"/>
        </w:rPr>
        <w:t xml:space="preserve"> </w:t>
      </w:r>
      <w:r w:rsidR="00E44BF1" w:rsidRPr="00CE4204">
        <w:rPr>
          <w:rFonts w:asciiTheme="minorHAnsi" w:hAnsiTheme="minorHAnsi"/>
          <w:color w:val="000000" w:themeColor="text1"/>
          <w:sz w:val="18"/>
          <w:szCs w:val="18"/>
        </w:rPr>
        <w:t>and databases. It was not known</w:t>
      </w:r>
      <w:r w:rsidRPr="00CE4204">
        <w:rPr>
          <w:rFonts w:asciiTheme="minorHAnsi" w:hAnsiTheme="minorHAnsi"/>
          <w:color w:val="000000" w:themeColor="text1"/>
          <w:sz w:val="18"/>
          <w:szCs w:val="18"/>
        </w:rPr>
        <w:t xml:space="preserve"> whether this would be provi</w:t>
      </w:r>
      <w:r w:rsidR="00E44BF1" w:rsidRPr="00CE4204">
        <w:rPr>
          <w:rFonts w:asciiTheme="minorHAnsi" w:hAnsiTheme="minorHAnsi"/>
          <w:color w:val="000000" w:themeColor="text1"/>
          <w:sz w:val="18"/>
          <w:szCs w:val="18"/>
        </w:rPr>
        <w:t xml:space="preserve">ded, </w:t>
      </w:r>
      <w:r w:rsidR="00886047" w:rsidRPr="00CE4204">
        <w:rPr>
          <w:rFonts w:asciiTheme="minorHAnsi" w:hAnsiTheme="minorHAnsi"/>
          <w:color w:val="000000" w:themeColor="text1"/>
          <w:sz w:val="18"/>
          <w:szCs w:val="18"/>
        </w:rPr>
        <w:t>or whether for example</w:t>
      </w:r>
      <w:r w:rsidR="00E956A6" w:rsidRPr="00CE4204">
        <w:rPr>
          <w:rFonts w:asciiTheme="minorHAnsi" w:hAnsiTheme="minorHAnsi"/>
          <w:color w:val="000000" w:themeColor="text1"/>
          <w:sz w:val="18"/>
          <w:szCs w:val="18"/>
        </w:rPr>
        <w:t>,</w:t>
      </w:r>
      <w:r w:rsidR="00886047" w:rsidRPr="00CE4204">
        <w:rPr>
          <w:rFonts w:asciiTheme="minorHAnsi" w:hAnsiTheme="minorHAnsi"/>
          <w:color w:val="000000" w:themeColor="text1"/>
          <w:sz w:val="18"/>
          <w:szCs w:val="18"/>
        </w:rPr>
        <w:t xml:space="preserve"> the team risked being provided </w:t>
      </w:r>
      <w:r w:rsidR="00D93D94" w:rsidRPr="00CE4204">
        <w:rPr>
          <w:rFonts w:asciiTheme="minorHAnsi" w:hAnsiTheme="minorHAnsi"/>
          <w:color w:val="000000" w:themeColor="text1"/>
          <w:sz w:val="18"/>
          <w:szCs w:val="18"/>
        </w:rPr>
        <w:t xml:space="preserve">with </w:t>
      </w:r>
      <w:r w:rsidR="00886047" w:rsidRPr="00CE4204">
        <w:rPr>
          <w:rFonts w:asciiTheme="minorHAnsi" w:hAnsiTheme="minorHAnsi"/>
          <w:color w:val="000000" w:themeColor="text1"/>
          <w:sz w:val="18"/>
          <w:szCs w:val="18"/>
        </w:rPr>
        <w:t>out-of-data information on the systems.</w:t>
      </w:r>
    </w:p>
    <w:p w14:paraId="1FBA55DB" w14:textId="77777777" w:rsidR="007B2F4F" w:rsidRPr="00CE4204" w:rsidRDefault="007B2F4F" w:rsidP="001D4DB1">
      <w:pPr>
        <w:pStyle w:val="Table-stylePSP"/>
        <w:spacing w:line="280" w:lineRule="atLeast"/>
        <w:rPr>
          <w:rFonts w:asciiTheme="minorHAnsi" w:hAnsiTheme="minorHAnsi"/>
          <w:color w:val="000000" w:themeColor="text1"/>
          <w:sz w:val="18"/>
          <w:szCs w:val="18"/>
        </w:rPr>
      </w:pPr>
    </w:p>
    <w:p w14:paraId="496772C0" w14:textId="5252D544" w:rsidR="004E18A6" w:rsidRPr="00CE4204" w:rsidRDefault="004E18A6" w:rsidP="001D4DB1">
      <w:pPr>
        <w:pStyle w:val="Heading4"/>
      </w:pPr>
      <w:r w:rsidRPr="00CE4204">
        <w:t>Challenges and lessons learnt</w:t>
      </w:r>
    </w:p>
    <w:p w14:paraId="18D0B47E" w14:textId="1EA51583" w:rsidR="00C1240A" w:rsidRPr="00CE4204" w:rsidRDefault="00E031E2" w:rsidP="0074137D">
      <w:pPr>
        <w:tabs>
          <w:tab w:val="left" w:pos="4289"/>
        </w:tabs>
        <w:spacing w:after="200"/>
        <w:rPr>
          <w:lang w:val="en-GB"/>
        </w:rPr>
      </w:pPr>
      <w:r w:rsidRPr="00CE4204">
        <w:rPr>
          <w:lang w:val="en-GB"/>
        </w:rPr>
        <w:t xml:space="preserve">The main challenges for the project were related to </w:t>
      </w:r>
      <w:r w:rsidR="00D93D94" w:rsidRPr="00CE4204">
        <w:rPr>
          <w:lang w:val="en-GB"/>
        </w:rPr>
        <w:t>securing</w:t>
      </w:r>
      <w:r w:rsidRPr="00CE4204">
        <w:rPr>
          <w:lang w:val="en-GB"/>
        </w:rPr>
        <w:t xml:space="preserve"> the necessary support from the people and organisations to access the required systems, data, policies and regulation</w:t>
      </w:r>
      <w:r w:rsidR="00D93D94" w:rsidRPr="00CE4204">
        <w:rPr>
          <w:lang w:val="en-GB"/>
        </w:rPr>
        <w:t>s</w:t>
      </w:r>
      <w:r w:rsidRPr="00CE4204">
        <w:rPr>
          <w:lang w:val="en-GB"/>
        </w:rPr>
        <w:t xml:space="preserve">. It took some time to agree on </w:t>
      </w:r>
      <w:r w:rsidR="00D93D94" w:rsidRPr="00CE4204">
        <w:rPr>
          <w:lang w:val="en-GB"/>
        </w:rPr>
        <w:t xml:space="preserve">the design </w:t>
      </w:r>
      <w:r w:rsidR="00C83490" w:rsidRPr="00CE4204">
        <w:rPr>
          <w:lang w:val="en-GB"/>
        </w:rPr>
        <w:t xml:space="preserve">of the </w:t>
      </w:r>
      <w:r w:rsidRPr="00CE4204">
        <w:rPr>
          <w:lang w:val="en-GB"/>
        </w:rPr>
        <w:t xml:space="preserve">risk indicators before </w:t>
      </w:r>
      <w:r w:rsidR="00D93D94" w:rsidRPr="00CE4204">
        <w:rPr>
          <w:lang w:val="en-GB"/>
        </w:rPr>
        <w:t>their</w:t>
      </w:r>
      <w:r w:rsidRPr="00CE4204">
        <w:rPr>
          <w:lang w:val="en-GB"/>
        </w:rPr>
        <w:t xml:space="preserve"> development and deployment. Significant time was spent in getting interim feedback from the key beneficiaries on project milestones achieved and manag</w:t>
      </w:r>
      <w:r w:rsidR="00C83490" w:rsidRPr="00CE4204">
        <w:rPr>
          <w:lang w:val="en-GB"/>
        </w:rPr>
        <w:t>ing</w:t>
      </w:r>
      <w:r w:rsidRPr="00CE4204">
        <w:rPr>
          <w:lang w:val="en-GB"/>
        </w:rPr>
        <w:t xml:space="preserve"> their expectations on </w:t>
      </w:r>
      <w:r w:rsidR="00D93D94" w:rsidRPr="00CE4204">
        <w:rPr>
          <w:lang w:val="en-GB"/>
        </w:rPr>
        <w:t xml:space="preserve">the </w:t>
      </w:r>
      <w:r w:rsidRPr="00CE4204">
        <w:rPr>
          <w:lang w:val="en-GB"/>
        </w:rPr>
        <w:t>projects interim results. This can be partially explained by the fact that this is a new concept, and the change management should be considered</w:t>
      </w:r>
      <w:r w:rsidR="00C83490" w:rsidRPr="00CE4204">
        <w:rPr>
          <w:lang w:val="en-GB"/>
        </w:rPr>
        <w:t xml:space="preserve"> as part of future projects</w:t>
      </w:r>
      <w:r w:rsidRPr="00CE4204">
        <w:rPr>
          <w:lang w:val="en-GB"/>
        </w:rPr>
        <w:t xml:space="preserve">.   </w:t>
      </w:r>
    </w:p>
    <w:p w14:paraId="744D3464" w14:textId="76874A86" w:rsidR="003611F5" w:rsidRPr="00CE4204" w:rsidRDefault="003611F5" w:rsidP="0074137D">
      <w:pPr>
        <w:tabs>
          <w:tab w:val="left" w:pos="4289"/>
        </w:tabs>
        <w:spacing w:after="200"/>
        <w:rPr>
          <w:lang w:val="en-GB"/>
        </w:rPr>
      </w:pPr>
      <w:r w:rsidRPr="00CE4204">
        <w:rPr>
          <w:lang w:val="en-GB"/>
        </w:rPr>
        <w:t>As a separate point, the design</w:t>
      </w:r>
      <w:r w:rsidR="00D93D94" w:rsidRPr="00CE4204">
        <w:rPr>
          <w:lang w:val="en-GB"/>
        </w:rPr>
        <w:t xml:space="preserve"> </w:t>
      </w:r>
      <w:r w:rsidRPr="00CE4204">
        <w:rPr>
          <w:lang w:val="en-GB"/>
        </w:rPr>
        <w:t>approach assumes the risk management framework</w:t>
      </w:r>
      <w:r w:rsidR="001E5467" w:rsidRPr="00CE4204">
        <w:rPr>
          <w:lang w:val="en-GB"/>
        </w:rPr>
        <w:t xml:space="preserve"> </w:t>
      </w:r>
      <w:r w:rsidR="00400368" w:rsidRPr="00CE4204">
        <w:rPr>
          <w:lang w:val="en-GB"/>
        </w:rPr>
        <w:t>is</w:t>
      </w:r>
      <w:r w:rsidR="00EB71FF" w:rsidRPr="00CE4204">
        <w:rPr>
          <w:lang w:val="en-GB"/>
        </w:rPr>
        <w:t xml:space="preserve"> </w:t>
      </w:r>
      <w:r w:rsidR="00181D04" w:rsidRPr="00CE4204">
        <w:rPr>
          <w:lang w:val="en-GB"/>
        </w:rPr>
        <w:t xml:space="preserve">developed and employed </w:t>
      </w:r>
      <w:r w:rsidR="00400368" w:rsidRPr="00CE4204">
        <w:rPr>
          <w:lang w:val="en-GB"/>
        </w:rPr>
        <w:t>for assessment, prevention and mitigation of risks throughout the public procurement cycle.</w:t>
      </w:r>
      <w:r w:rsidR="001E5467" w:rsidRPr="00CE4204">
        <w:rPr>
          <w:lang w:val="en-GB"/>
        </w:rPr>
        <w:t xml:space="preserve"> </w:t>
      </w:r>
      <w:r w:rsidR="00FC5F37" w:rsidRPr="00CE4204">
        <w:rPr>
          <w:lang w:val="en-GB"/>
        </w:rPr>
        <w:t>T</w:t>
      </w:r>
      <w:r w:rsidR="00002C5F" w:rsidRPr="00CE4204">
        <w:rPr>
          <w:lang w:val="en-GB"/>
        </w:rPr>
        <w:t xml:space="preserve">his is not the case for the Kyrgyz Republic procurement sector. </w:t>
      </w:r>
      <w:r w:rsidR="005A0D1E" w:rsidRPr="00CE4204">
        <w:rPr>
          <w:lang w:val="en-GB"/>
        </w:rPr>
        <w:t>The Kyrgyz Republic procurement sector is missing</w:t>
      </w:r>
      <w:r w:rsidR="004905D3" w:rsidRPr="00CE4204">
        <w:rPr>
          <w:lang w:val="en-GB"/>
        </w:rPr>
        <w:t xml:space="preserve"> </w:t>
      </w:r>
      <w:r w:rsidR="005A0D1E" w:rsidRPr="00CE4204">
        <w:rPr>
          <w:lang w:val="en-GB"/>
        </w:rPr>
        <w:t xml:space="preserve">clear risk management frameworks, strategies and implementation plans according to relevant international standards. </w:t>
      </w:r>
      <w:r w:rsidR="00331A22" w:rsidRPr="00CE4204">
        <w:rPr>
          <w:lang w:val="en-GB"/>
        </w:rPr>
        <w:t>The risk indicators</w:t>
      </w:r>
      <w:r w:rsidR="00D27269" w:rsidRPr="00CE4204">
        <w:rPr>
          <w:lang w:val="en-GB"/>
        </w:rPr>
        <w:t xml:space="preserve"> are supposed to be an integral part of the </w:t>
      </w:r>
      <w:r w:rsidR="006526E5" w:rsidRPr="00CE4204">
        <w:rPr>
          <w:lang w:val="en-GB"/>
        </w:rPr>
        <w:t>comprehensive risk management framework</w:t>
      </w:r>
      <w:r w:rsidR="00FC5F37" w:rsidRPr="00CE4204">
        <w:rPr>
          <w:lang w:val="en-GB"/>
        </w:rPr>
        <w:t xml:space="preserve">; however, for this Project, they </w:t>
      </w:r>
      <w:r w:rsidR="006526E5" w:rsidRPr="00CE4204">
        <w:rPr>
          <w:lang w:val="en-GB"/>
        </w:rPr>
        <w:t>were developed outside of th</w:t>
      </w:r>
      <w:r w:rsidR="00FC5F37" w:rsidRPr="00CE4204">
        <w:rPr>
          <w:lang w:val="en-GB"/>
        </w:rPr>
        <w:t>is</w:t>
      </w:r>
      <w:r w:rsidR="006526E5" w:rsidRPr="00CE4204">
        <w:rPr>
          <w:lang w:val="en-GB"/>
        </w:rPr>
        <w:t xml:space="preserve"> framework</w:t>
      </w:r>
      <w:r w:rsidR="008C4629" w:rsidRPr="00CE4204">
        <w:rPr>
          <w:lang w:val="en-GB"/>
        </w:rPr>
        <w:t xml:space="preserve"> as </w:t>
      </w:r>
      <w:r w:rsidR="009E57C4" w:rsidRPr="00CE4204">
        <w:rPr>
          <w:lang w:val="en-GB"/>
        </w:rPr>
        <w:t xml:space="preserve">the risk management framework is not implemented for the public procurement system in the Kyrgyz Republic. </w:t>
      </w:r>
      <w:r w:rsidR="008C4629" w:rsidRPr="00CE4204">
        <w:rPr>
          <w:lang w:val="en-GB"/>
        </w:rPr>
        <w:t xml:space="preserve">. </w:t>
      </w:r>
      <w:r w:rsidR="006526E5" w:rsidRPr="00CE4204">
        <w:rPr>
          <w:lang w:val="en-GB"/>
        </w:rPr>
        <w:t xml:space="preserve"> </w:t>
      </w:r>
      <w:r w:rsidR="00331A22" w:rsidRPr="00CE4204">
        <w:rPr>
          <w:lang w:val="en-GB"/>
        </w:rPr>
        <w:t xml:space="preserve"> </w:t>
      </w:r>
      <w:r w:rsidR="00002C5F" w:rsidRPr="00CE4204">
        <w:rPr>
          <w:lang w:val="en-GB"/>
        </w:rPr>
        <w:t xml:space="preserve"> </w:t>
      </w:r>
    </w:p>
    <w:p w14:paraId="069F0DB0" w14:textId="19407922" w:rsidR="00C1240A" w:rsidRPr="00CE4204" w:rsidRDefault="00C1240A" w:rsidP="001D4DB1">
      <w:pPr>
        <w:tabs>
          <w:tab w:val="left" w:pos="4289"/>
        </w:tabs>
        <w:spacing w:after="200"/>
        <w:jc w:val="left"/>
        <w:rPr>
          <w:lang w:val="en-GB"/>
        </w:rPr>
      </w:pPr>
      <w:r w:rsidRPr="00CE4204">
        <w:rPr>
          <w:lang w:val="en-GB"/>
        </w:rPr>
        <w:t>Lessons that can be taken from the project include:</w:t>
      </w:r>
    </w:p>
    <w:p w14:paraId="48F5B3F9" w14:textId="46398D3E" w:rsidR="00660DF3" w:rsidRPr="00CE4204" w:rsidRDefault="00660DF3" w:rsidP="00660DF3">
      <w:pPr>
        <w:pStyle w:val="ListParagraph"/>
        <w:numPr>
          <w:ilvl w:val="0"/>
          <w:numId w:val="25"/>
        </w:numPr>
        <w:tabs>
          <w:tab w:val="left" w:pos="4289"/>
        </w:tabs>
        <w:spacing w:after="200"/>
        <w:rPr>
          <w:rFonts w:cs="Times New Roman"/>
          <w:szCs w:val="18"/>
          <w:lang w:val="en-GB"/>
        </w:rPr>
      </w:pPr>
      <w:r w:rsidRPr="00CE4204">
        <w:rPr>
          <w:rFonts w:cs="Times New Roman"/>
          <w:b/>
          <w:szCs w:val="18"/>
          <w:lang w:val="en-GB"/>
        </w:rPr>
        <w:t>The underlying quality of the data is key</w:t>
      </w:r>
      <w:r w:rsidRPr="00CE4204">
        <w:rPr>
          <w:rFonts w:cs="Times New Roman"/>
          <w:szCs w:val="18"/>
          <w:lang w:val="en-GB"/>
        </w:rPr>
        <w:t xml:space="preserve"> – </w:t>
      </w:r>
      <w:r w:rsidR="00D93D94" w:rsidRPr="00CE4204">
        <w:rPr>
          <w:rFonts w:cs="Times New Roman"/>
          <w:szCs w:val="18"/>
          <w:lang w:val="en-GB"/>
        </w:rPr>
        <w:t xml:space="preserve">a </w:t>
      </w:r>
      <w:r w:rsidRPr="00CE4204">
        <w:rPr>
          <w:rFonts w:cs="Times New Roman"/>
          <w:szCs w:val="18"/>
          <w:lang w:val="en-GB"/>
        </w:rPr>
        <w:t xml:space="preserve">lack of </w:t>
      </w:r>
      <w:r w:rsidR="00D93D94" w:rsidRPr="00CE4204">
        <w:rPr>
          <w:rFonts w:cs="Times New Roman"/>
          <w:szCs w:val="18"/>
          <w:lang w:val="en-GB"/>
        </w:rPr>
        <w:t xml:space="preserve">a </w:t>
      </w:r>
      <w:r w:rsidRPr="00CE4204">
        <w:rPr>
          <w:rFonts w:cs="Times New Roman"/>
          <w:szCs w:val="18"/>
          <w:lang w:val="en-GB"/>
        </w:rPr>
        <w:t xml:space="preserve">data source and the </w:t>
      </w:r>
      <w:r w:rsidR="00D93D94" w:rsidRPr="00CE4204">
        <w:rPr>
          <w:rFonts w:cs="Times New Roman"/>
          <w:szCs w:val="18"/>
          <w:lang w:val="en-GB"/>
        </w:rPr>
        <w:t xml:space="preserve">poor quality of </w:t>
      </w:r>
      <w:r w:rsidRPr="00CE4204">
        <w:rPr>
          <w:rFonts w:cs="Times New Roman"/>
          <w:szCs w:val="18"/>
          <w:lang w:val="en-GB"/>
        </w:rPr>
        <w:t>data cr</w:t>
      </w:r>
      <w:r w:rsidR="00D93D94" w:rsidRPr="00CE4204">
        <w:rPr>
          <w:rFonts w:cs="Times New Roman"/>
          <w:szCs w:val="18"/>
          <w:lang w:val="en-GB"/>
        </w:rPr>
        <w:t>e</w:t>
      </w:r>
      <w:r w:rsidRPr="00CE4204">
        <w:rPr>
          <w:rFonts w:cs="Times New Roman"/>
          <w:szCs w:val="18"/>
          <w:lang w:val="en-GB"/>
        </w:rPr>
        <w:t xml:space="preserve">ate </w:t>
      </w:r>
      <w:r w:rsidR="00C83490" w:rsidRPr="00CE4204">
        <w:rPr>
          <w:rFonts w:cs="Times New Roman"/>
          <w:szCs w:val="18"/>
          <w:lang w:val="en-GB"/>
        </w:rPr>
        <w:t xml:space="preserve">major </w:t>
      </w:r>
      <w:r w:rsidR="00D93D94" w:rsidRPr="00CE4204">
        <w:rPr>
          <w:rFonts w:cs="Times New Roman"/>
          <w:szCs w:val="18"/>
          <w:lang w:val="en-GB"/>
        </w:rPr>
        <w:t xml:space="preserve">challenges for </w:t>
      </w:r>
      <w:r w:rsidRPr="00CE4204">
        <w:rPr>
          <w:rFonts w:cs="Times New Roman"/>
          <w:szCs w:val="18"/>
          <w:lang w:val="en-GB"/>
        </w:rPr>
        <w:t xml:space="preserve">the </w:t>
      </w:r>
      <w:r w:rsidR="00D93D94" w:rsidRPr="00CE4204">
        <w:rPr>
          <w:rFonts w:cs="Times New Roman"/>
          <w:szCs w:val="18"/>
          <w:lang w:val="en-GB"/>
        </w:rPr>
        <w:t xml:space="preserve">implementation of the </w:t>
      </w:r>
      <w:r w:rsidRPr="00CE4204">
        <w:rPr>
          <w:rFonts w:cs="Times New Roman"/>
          <w:szCs w:val="18"/>
          <w:lang w:val="en-GB"/>
        </w:rPr>
        <w:t>methodology</w:t>
      </w:r>
      <w:r w:rsidR="00D93D94" w:rsidRPr="00CE4204">
        <w:rPr>
          <w:rFonts w:cs="Times New Roman"/>
          <w:szCs w:val="18"/>
          <w:lang w:val="en-GB"/>
        </w:rPr>
        <w:t>.</w:t>
      </w:r>
      <w:r w:rsidRPr="00CE4204">
        <w:rPr>
          <w:rFonts w:cs="Times New Roman"/>
          <w:szCs w:val="18"/>
          <w:lang w:val="en-GB"/>
        </w:rPr>
        <w:t xml:space="preserve"> It </w:t>
      </w:r>
      <w:r w:rsidR="00D93D94" w:rsidRPr="00CE4204">
        <w:rPr>
          <w:rFonts w:cs="Times New Roman"/>
          <w:szCs w:val="18"/>
          <w:lang w:val="en-GB"/>
        </w:rPr>
        <w:t>increases</w:t>
      </w:r>
      <w:r w:rsidRPr="00CE4204">
        <w:rPr>
          <w:rFonts w:cs="Times New Roman"/>
          <w:szCs w:val="18"/>
          <w:lang w:val="en-GB"/>
        </w:rPr>
        <w:t xml:space="preserve"> </w:t>
      </w:r>
      <w:r w:rsidR="00D93D94" w:rsidRPr="00CE4204">
        <w:rPr>
          <w:rFonts w:cs="Times New Roman"/>
          <w:szCs w:val="18"/>
          <w:lang w:val="en-GB"/>
        </w:rPr>
        <w:t xml:space="preserve">the </w:t>
      </w:r>
      <w:r w:rsidRPr="00CE4204">
        <w:rPr>
          <w:rFonts w:cs="Times New Roman"/>
          <w:szCs w:val="18"/>
          <w:lang w:val="en-GB"/>
        </w:rPr>
        <w:t>resources</w:t>
      </w:r>
      <w:r w:rsidR="00D93D94" w:rsidRPr="00CE4204">
        <w:rPr>
          <w:rFonts w:cs="Times New Roman"/>
          <w:szCs w:val="18"/>
          <w:lang w:val="en-GB"/>
        </w:rPr>
        <w:t xml:space="preserve"> needed</w:t>
      </w:r>
      <w:r w:rsidRPr="00CE4204">
        <w:rPr>
          <w:rFonts w:cs="Times New Roman"/>
          <w:szCs w:val="18"/>
          <w:lang w:val="en-GB"/>
        </w:rPr>
        <w:t xml:space="preserve"> and </w:t>
      </w:r>
      <w:r w:rsidR="00C83490" w:rsidRPr="00CE4204">
        <w:rPr>
          <w:rFonts w:cs="Times New Roman"/>
          <w:szCs w:val="18"/>
          <w:lang w:val="en-GB"/>
        </w:rPr>
        <w:t xml:space="preserve">pushes </w:t>
      </w:r>
      <w:r w:rsidR="00D93D94" w:rsidRPr="00CE4204">
        <w:rPr>
          <w:rFonts w:cs="Times New Roman"/>
          <w:szCs w:val="18"/>
          <w:lang w:val="en-GB"/>
        </w:rPr>
        <w:t xml:space="preserve">the project </w:t>
      </w:r>
      <w:r w:rsidRPr="00CE4204">
        <w:rPr>
          <w:rFonts w:cs="Times New Roman"/>
          <w:szCs w:val="18"/>
          <w:lang w:val="en-GB"/>
        </w:rPr>
        <w:t xml:space="preserve">costs up and reduces the accuracy and reliability of </w:t>
      </w:r>
      <w:r w:rsidR="00D93D94" w:rsidRPr="00CE4204">
        <w:rPr>
          <w:rFonts w:cs="Times New Roman"/>
          <w:szCs w:val="18"/>
          <w:lang w:val="en-GB"/>
        </w:rPr>
        <w:t xml:space="preserve">the </w:t>
      </w:r>
      <w:r w:rsidRPr="00CE4204">
        <w:rPr>
          <w:rFonts w:cs="Times New Roman"/>
          <w:szCs w:val="18"/>
          <w:lang w:val="en-GB"/>
        </w:rPr>
        <w:t xml:space="preserve">analytical tools </w:t>
      </w:r>
      <w:r w:rsidR="00D93D94" w:rsidRPr="00CE4204">
        <w:rPr>
          <w:rFonts w:cs="Times New Roman"/>
          <w:szCs w:val="18"/>
          <w:lang w:val="en-GB"/>
        </w:rPr>
        <w:t>available to the</w:t>
      </w:r>
      <w:r w:rsidRPr="00CE4204">
        <w:rPr>
          <w:rFonts w:cs="Times New Roman"/>
          <w:szCs w:val="18"/>
          <w:lang w:val="en-GB"/>
        </w:rPr>
        <w:t xml:space="preserve"> audito</w:t>
      </w:r>
      <w:r w:rsidR="00D93D94" w:rsidRPr="00CE4204">
        <w:rPr>
          <w:rFonts w:cs="Times New Roman"/>
          <w:szCs w:val="18"/>
          <w:lang w:val="en-GB"/>
        </w:rPr>
        <w:t xml:space="preserve">rs. </w:t>
      </w:r>
      <w:r w:rsidRPr="00CE4204">
        <w:rPr>
          <w:rFonts w:cs="Times New Roman"/>
          <w:szCs w:val="18"/>
          <w:lang w:val="en-GB"/>
        </w:rPr>
        <w:t xml:space="preserve"> </w:t>
      </w:r>
      <w:r w:rsidR="00D93D94" w:rsidRPr="00CE4204">
        <w:rPr>
          <w:rFonts w:cs="Times New Roman"/>
          <w:szCs w:val="18"/>
          <w:lang w:val="en-GB"/>
        </w:rPr>
        <w:t>A</w:t>
      </w:r>
      <w:r w:rsidRPr="00CE4204">
        <w:rPr>
          <w:rFonts w:cs="Times New Roman"/>
          <w:szCs w:val="18"/>
          <w:lang w:val="en-GB"/>
        </w:rPr>
        <w:t>s a result the</w:t>
      </w:r>
      <w:r w:rsidR="00D93D94" w:rsidRPr="00CE4204">
        <w:rPr>
          <w:rFonts w:cs="Times New Roman"/>
          <w:szCs w:val="18"/>
          <w:lang w:val="en-GB"/>
        </w:rPr>
        <w:t>re is a significant</w:t>
      </w:r>
      <w:r w:rsidRPr="00CE4204">
        <w:rPr>
          <w:rFonts w:cs="Times New Roman"/>
          <w:szCs w:val="18"/>
          <w:lang w:val="en-GB"/>
        </w:rPr>
        <w:t xml:space="preserve"> risk that the </w:t>
      </w:r>
      <w:r w:rsidR="00D93D94" w:rsidRPr="00CE4204">
        <w:rPr>
          <w:rFonts w:cs="Times New Roman"/>
          <w:szCs w:val="18"/>
          <w:lang w:val="en-GB"/>
        </w:rPr>
        <w:t xml:space="preserve">auditor’s </w:t>
      </w:r>
      <w:r w:rsidRPr="00CE4204">
        <w:rPr>
          <w:rFonts w:cs="Times New Roman"/>
          <w:szCs w:val="18"/>
          <w:lang w:val="en-GB"/>
        </w:rPr>
        <w:t xml:space="preserve">trust </w:t>
      </w:r>
      <w:r w:rsidR="00D93D94" w:rsidRPr="00CE4204">
        <w:rPr>
          <w:rFonts w:cs="Times New Roman"/>
          <w:szCs w:val="18"/>
          <w:lang w:val="en-GB"/>
        </w:rPr>
        <w:t xml:space="preserve">in the </w:t>
      </w:r>
      <w:r w:rsidRPr="00CE4204">
        <w:rPr>
          <w:rFonts w:cs="Times New Roman"/>
          <w:szCs w:val="18"/>
          <w:lang w:val="en-GB"/>
        </w:rPr>
        <w:t xml:space="preserve">tools </w:t>
      </w:r>
      <w:r w:rsidR="00C83490" w:rsidRPr="00CE4204">
        <w:rPr>
          <w:rFonts w:cs="Times New Roman"/>
          <w:szCs w:val="18"/>
          <w:lang w:val="en-GB"/>
        </w:rPr>
        <w:t xml:space="preserve">that are </w:t>
      </w:r>
      <w:r w:rsidR="00D93D94" w:rsidRPr="00CE4204">
        <w:rPr>
          <w:rFonts w:cs="Times New Roman"/>
          <w:szCs w:val="18"/>
          <w:lang w:val="en-GB"/>
        </w:rPr>
        <w:t xml:space="preserve">developed </w:t>
      </w:r>
      <w:r w:rsidRPr="00CE4204">
        <w:rPr>
          <w:rFonts w:cs="Times New Roman"/>
          <w:szCs w:val="18"/>
          <w:lang w:val="en-GB"/>
        </w:rPr>
        <w:t xml:space="preserve">can be </w:t>
      </w:r>
      <w:r w:rsidR="00D93D94" w:rsidRPr="00CE4204">
        <w:rPr>
          <w:rFonts w:cs="Times New Roman"/>
          <w:szCs w:val="18"/>
          <w:lang w:val="en-GB"/>
        </w:rPr>
        <w:t>seriously undermined.</w:t>
      </w:r>
      <w:r w:rsidRPr="00CE4204">
        <w:rPr>
          <w:rFonts w:cs="Times New Roman"/>
          <w:szCs w:val="18"/>
          <w:lang w:val="en-GB"/>
        </w:rPr>
        <w:t xml:space="preserve"> </w:t>
      </w:r>
    </w:p>
    <w:p w14:paraId="613EFFEF" w14:textId="77777777" w:rsidR="00D93D94" w:rsidRPr="00CE4204" w:rsidRDefault="00D93D94" w:rsidP="00B55F7D">
      <w:pPr>
        <w:pStyle w:val="ListParagraph"/>
        <w:tabs>
          <w:tab w:val="left" w:pos="4289"/>
        </w:tabs>
        <w:spacing w:after="200"/>
        <w:rPr>
          <w:rFonts w:cs="Times New Roman"/>
          <w:szCs w:val="18"/>
          <w:lang w:val="en-GB"/>
        </w:rPr>
      </w:pPr>
    </w:p>
    <w:p w14:paraId="100091B6" w14:textId="28EC62E9" w:rsidR="00D93D94" w:rsidRPr="00CE4204" w:rsidRDefault="00660DF3" w:rsidP="00D93D94">
      <w:pPr>
        <w:pStyle w:val="ListParagraph"/>
        <w:numPr>
          <w:ilvl w:val="0"/>
          <w:numId w:val="25"/>
        </w:numPr>
        <w:tabs>
          <w:tab w:val="left" w:pos="4289"/>
        </w:tabs>
        <w:spacing w:after="200" w:line="276" w:lineRule="auto"/>
        <w:rPr>
          <w:rFonts w:cs="Times New Roman"/>
          <w:szCs w:val="18"/>
          <w:lang w:val="en-GB"/>
        </w:rPr>
      </w:pPr>
      <w:r w:rsidRPr="00CE4204">
        <w:rPr>
          <w:rFonts w:cs="Times New Roman"/>
          <w:b/>
          <w:bCs/>
          <w:szCs w:val="18"/>
          <w:lang w:val="en-GB"/>
        </w:rPr>
        <w:t xml:space="preserve">Analytical capacity and human “know-how” </w:t>
      </w:r>
      <w:r w:rsidRPr="00CE4204">
        <w:rPr>
          <w:rFonts w:cs="Times New Roman"/>
          <w:szCs w:val="18"/>
          <w:lang w:val="en-GB"/>
        </w:rPr>
        <w:t xml:space="preserve">– the methodology and developed tools can </w:t>
      </w:r>
      <w:r w:rsidR="00C83490" w:rsidRPr="00CE4204">
        <w:rPr>
          <w:rFonts w:cs="Times New Roman"/>
          <w:szCs w:val="18"/>
          <w:lang w:val="en-GB"/>
        </w:rPr>
        <w:t xml:space="preserve">only </w:t>
      </w:r>
      <w:r w:rsidRPr="00CE4204">
        <w:rPr>
          <w:rFonts w:cs="Times New Roman"/>
          <w:szCs w:val="18"/>
          <w:lang w:val="en-GB"/>
        </w:rPr>
        <w:t xml:space="preserve">stay relevant if supported by the team of analysts who are able and willing to search on data, create hypothesises, test them and implement in relevant risk indicators. </w:t>
      </w:r>
    </w:p>
    <w:p w14:paraId="15062709" w14:textId="2BB31385" w:rsidR="00660DF3" w:rsidRPr="00CE4204" w:rsidRDefault="00660DF3" w:rsidP="00B55F7D">
      <w:pPr>
        <w:pStyle w:val="ListParagraph"/>
        <w:tabs>
          <w:tab w:val="left" w:pos="4289"/>
        </w:tabs>
        <w:spacing w:after="200" w:line="276" w:lineRule="auto"/>
        <w:rPr>
          <w:rFonts w:cs="Times New Roman"/>
          <w:szCs w:val="18"/>
          <w:lang w:val="en-GB"/>
        </w:rPr>
      </w:pPr>
      <w:r w:rsidRPr="00CE4204">
        <w:rPr>
          <w:rFonts w:cs="Times New Roman"/>
          <w:szCs w:val="18"/>
          <w:lang w:val="en-GB"/>
        </w:rPr>
        <w:t xml:space="preserve">  </w:t>
      </w:r>
    </w:p>
    <w:p w14:paraId="28143400" w14:textId="6C2B8558" w:rsidR="00660DF3" w:rsidRPr="00CE4204" w:rsidRDefault="00660DF3" w:rsidP="00660DF3">
      <w:pPr>
        <w:pStyle w:val="ListParagraph"/>
        <w:numPr>
          <w:ilvl w:val="0"/>
          <w:numId w:val="25"/>
        </w:numPr>
        <w:tabs>
          <w:tab w:val="left" w:pos="4289"/>
        </w:tabs>
        <w:spacing w:after="200" w:line="276" w:lineRule="auto"/>
        <w:rPr>
          <w:rFonts w:cs="Times New Roman"/>
          <w:szCs w:val="18"/>
          <w:lang w:val="en-GB"/>
        </w:rPr>
      </w:pPr>
      <w:r w:rsidRPr="00CE4204">
        <w:rPr>
          <w:rFonts w:cs="Times New Roman"/>
          <w:b/>
          <w:szCs w:val="18"/>
          <w:lang w:val="en-GB"/>
        </w:rPr>
        <w:t xml:space="preserve">Public procurements risk assessment process </w:t>
      </w:r>
      <w:r w:rsidRPr="00CE4204">
        <w:rPr>
          <w:rFonts w:cs="Times New Roman"/>
          <w:szCs w:val="18"/>
          <w:lang w:val="en-GB"/>
        </w:rPr>
        <w:t xml:space="preserve">– </w:t>
      </w:r>
      <w:r w:rsidRPr="00CE4204">
        <w:rPr>
          <w:rFonts w:eastAsia="Times New Roman" w:cs="Times New Roman"/>
          <w:color w:val="000000"/>
          <w:szCs w:val="18"/>
          <w:shd w:val="clear" w:color="auto" w:fill="FFFFFF"/>
          <w:lang w:val="en-GB"/>
        </w:rPr>
        <w:t>public procurement ris</w:t>
      </w:r>
      <w:r w:rsidR="00DB362D" w:rsidRPr="00CE4204">
        <w:rPr>
          <w:rFonts w:eastAsia="Times New Roman" w:cs="Times New Roman"/>
          <w:color w:val="000000"/>
          <w:szCs w:val="18"/>
          <w:shd w:val="clear" w:color="auto" w:fill="FFFFFF"/>
          <w:lang w:val="en-GB"/>
        </w:rPr>
        <w:t>k</w:t>
      </w:r>
      <w:r w:rsidRPr="00CE4204">
        <w:rPr>
          <w:rFonts w:eastAsia="Times New Roman" w:cs="Times New Roman"/>
          <w:color w:val="000000"/>
          <w:szCs w:val="18"/>
          <w:shd w:val="clear" w:color="auto" w:fill="FFFFFF"/>
          <w:lang w:val="en-GB"/>
        </w:rPr>
        <w:t xml:space="preserve"> assessments should be targeted at the overall </w:t>
      </w:r>
      <w:r w:rsidR="00C83490" w:rsidRPr="00CE4204">
        <w:rPr>
          <w:rFonts w:eastAsia="Times New Roman" w:cs="Times New Roman"/>
          <w:color w:val="000000"/>
          <w:szCs w:val="18"/>
          <w:shd w:val="clear" w:color="auto" w:fill="FFFFFF"/>
          <w:lang w:val="en-GB"/>
        </w:rPr>
        <w:t xml:space="preserve">procurement </w:t>
      </w:r>
      <w:r w:rsidRPr="00CE4204">
        <w:rPr>
          <w:rFonts w:eastAsia="Times New Roman" w:cs="Times New Roman"/>
          <w:color w:val="000000"/>
          <w:szCs w:val="18"/>
          <w:shd w:val="clear" w:color="auto" w:fill="FFFFFF"/>
          <w:lang w:val="en-GB"/>
        </w:rPr>
        <w:t xml:space="preserve">system level before focusing on the identification of the risk at the procurement transaction level. The users of a risk assessment need to map out which risks are potentially the most damaging to </w:t>
      </w:r>
      <w:r w:rsidR="00DB362D" w:rsidRPr="00CE4204">
        <w:rPr>
          <w:rFonts w:eastAsia="Times New Roman" w:cs="Times New Roman"/>
          <w:color w:val="000000"/>
          <w:szCs w:val="18"/>
          <w:shd w:val="clear" w:color="auto" w:fill="FFFFFF"/>
          <w:lang w:val="en-GB"/>
        </w:rPr>
        <w:t xml:space="preserve">the goals of </w:t>
      </w:r>
      <w:r w:rsidRPr="00CE4204">
        <w:rPr>
          <w:rFonts w:eastAsia="Times New Roman" w:cs="Times New Roman"/>
          <w:color w:val="000000"/>
          <w:szCs w:val="18"/>
          <w:shd w:val="clear" w:color="auto" w:fill="FFFFFF"/>
          <w:lang w:val="en-GB"/>
        </w:rPr>
        <w:t>public procurement</w:t>
      </w:r>
      <w:r w:rsidR="00DB362D" w:rsidRPr="00CE4204">
        <w:rPr>
          <w:rFonts w:eastAsia="Times New Roman" w:cs="Times New Roman"/>
          <w:color w:val="000000"/>
          <w:szCs w:val="18"/>
          <w:shd w:val="clear" w:color="auto" w:fill="FFFFFF"/>
          <w:lang w:val="en-GB"/>
        </w:rPr>
        <w:t>.</w:t>
      </w:r>
      <w:r w:rsidRPr="00CE4204">
        <w:rPr>
          <w:rFonts w:eastAsia="Times New Roman" w:cs="Times New Roman"/>
          <w:color w:val="000000"/>
          <w:szCs w:val="18"/>
          <w:shd w:val="clear" w:color="auto" w:fill="FFFFFF"/>
          <w:lang w:val="en-GB"/>
        </w:rPr>
        <w:t xml:space="preserve"> Th</w:t>
      </w:r>
      <w:r w:rsidR="00DB362D" w:rsidRPr="00CE4204">
        <w:rPr>
          <w:rFonts w:eastAsia="Times New Roman" w:cs="Times New Roman"/>
          <w:color w:val="000000"/>
          <w:szCs w:val="18"/>
          <w:shd w:val="clear" w:color="auto" w:fill="FFFFFF"/>
          <w:lang w:val="en-GB"/>
        </w:rPr>
        <w:t>is</w:t>
      </w:r>
      <w:r w:rsidRPr="00CE4204">
        <w:rPr>
          <w:rFonts w:eastAsia="Times New Roman" w:cs="Times New Roman"/>
          <w:color w:val="000000"/>
          <w:szCs w:val="18"/>
          <w:shd w:val="clear" w:color="auto" w:fill="FFFFFF"/>
          <w:lang w:val="en-GB"/>
        </w:rPr>
        <w:t xml:space="preserve"> is the primary question that needs to be addressed before moving to more granular </w:t>
      </w:r>
      <w:r w:rsidR="00DB362D" w:rsidRPr="00CE4204">
        <w:rPr>
          <w:rFonts w:eastAsia="Times New Roman" w:cs="Times New Roman"/>
          <w:color w:val="000000"/>
          <w:szCs w:val="18"/>
          <w:shd w:val="clear" w:color="auto" w:fill="FFFFFF"/>
          <w:lang w:val="en-GB"/>
        </w:rPr>
        <w:t xml:space="preserve">identification of </w:t>
      </w:r>
      <w:r w:rsidRPr="00CE4204">
        <w:rPr>
          <w:rFonts w:eastAsia="Times New Roman" w:cs="Times New Roman"/>
          <w:color w:val="000000"/>
          <w:szCs w:val="18"/>
          <w:shd w:val="clear" w:color="auto" w:fill="FFFFFF"/>
          <w:lang w:val="en-GB"/>
        </w:rPr>
        <w:t xml:space="preserve">risks and mapping to the risk indicators at the transaction level. This is to ensure that the methodology and supporting </w:t>
      </w:r>
      <w:r w:rsidRPr="00CE4204">
        <w:rPr>
          <w:rFonts w:eastAsia="Times New Roman" w:cs="Times New Roman"/>
          <w:color w:val="000000"/>
          <w:szCs w:val="18"/>
          <w:shd w:val="clear" w:color="auto" w:fill="FFFFFF"/>
          <w:lang w:val="en-GB"/>
        </w:rPr>
        <w:lastRenderedPageBreak/>
        <w:t xml:space="preserve">tools developed will cover </w:t>
      </w:r>
      <w:r w:rsidR="00606274" w:rsidRPr="00CE4204">
        <w:rPr>
          <w:rFonts w:eastAsia="Times New Roman" w:cs="Times New Roman"/>
          <w:color w:val="000000"/>
          <w:szCs w:val="18"/>
          <w:shd w:val="clear" w:color="auto" w:fill="FFFFFF"/>
          <w:lang w:val="en-GB"/>
        </w:rPr>
        <w:t xml:space="preserve">the </w:t>
      </w:r>
      <w:r w:rsidRPr="00CE4204">
        <w:rPr>
          <w:rFonts w:eastAsia="Times New Roman" w:cs="Times New Roman"/>
          <w:color w:val="000000"/>
          <w:szCs w:val="18"/>
          <w:shd w:val="clear" w:color="auto" w:fill="FFFFFF"/>
          <w:lang w:val="en-GB"/>
        </w:rPr>
        <w:t xml:space="preserve">most damaging risks throughout </w:t>
      </w:r>
      <w:r w:rsidR="00C51645" w:rsidRPr="00CE4204">
        <w:rPr>
          <w:rFonts w:eastAsia="Times New Roman" w:cs="Times New Roman"/>
          <w:color w:val="000000"/>
          <w:szCs w:val="18"/>
          <w:shd w:val="clear" w:color="auto" w:fill="FFFFFF"/>
          <w:lang w:val="en-GB"/>
        </w:rPr>
        <w:t>the</w:t>
      </w:r>
      <w:r w:rsidRPr="00CE4204">
        <w:rPr>
          <w:rFonts w:eastAsia="Times New Roman" w:cs="Times New Roman"/>
          <w:color w:val="000000"/>
          <w:szCs w:val="18"/>
          <w:shd w:val="clear" w:color="auto" w:fill="FFFFFF"/>
          <w:lang w:val="en-GB"/>
        </w:rPr>
        <w:t xml:space="preserve"> lifecycle</w:t>
      </w:r>
      <w:r w:rsidR="00C51645" w:rsidRPr="00CE4204">
        <w:rPr>
          <w:rFonts w:eastAsia="Times New Roman" w:cs="Times New Roman"/>
          <w:color w:val="000000"/>
          <w:szCs w:val="18"/>
          <w:shd w:val="clear" w:color="auto" w:fill="FFFFFF"/>
          <w:lang w:val="en-GB"/>
        </w:rPr>
        <w:t xml:space="preserve"> of the </w:t>
      </w:r>
      <w:r w:rsidR="00DB362D" w:rsidRPr="00CE4204">
        <w:rPr>
          <w:rFonts w:eastAsia="Times New Roman" w:cs="Times New Roman"/>
          <w:color w:val="000000"/>
          <w:szCs w:val="18"/>
          <w:shd w:val="clear" w:color="auto" w:fill="FFFFFF"/>
          <w:lang w:val="en-GB"/>
        </w:rPr>
        <w:t xml:space="preserve">procurement </w:t>
      </w:r>
      <w:r w:rsidR="00C51645" w:rsidRPr="00CE4204">
        <w:rPr>
          <w:rFonts w:eastAsia="Times New Roman" w:cs="Times New Roman"/>
          <w:color w:val="000000"/>
          <w:szCs w:val="18"/>
          <w:shd w:val="clear" w:color="auto" w:fill="FFFFFF"/>
          <w:lang w:val="en-GB"/>
        </w:rPr>
        <w:t>transactions</w:t>
      </w:r>
      <w:r w:rsidRPr="00CE4204">
        <w:rPr>
          <w:rFonts w:eastAsia="Times New Roman" w:cs="Times New Roman"/>
          <w:color w:val="000000"/>
          <w:szCs w:val="18"/>
          <w:shd w:val="clear" w:color="auto" w:fill="FFFFFF"/>
          <w:lang w:val="en-GB"/>
        </w:rPr>
        <w:t xml:space="preserve">. </w:t>
      </w:r>
    </w:p>
    <w:p w14:paraId="6C8427EE" w14:textId="6DB8D428" w:rsidR="00660DF3" w:rsidRPr="00CE4204" w:rsidRDefault="00660DF3" w:rsidP="00660DF3">
      <w:pPr>
        <w:pStyle w:val="ListParagraph"/>
        <w:numPr>
          <w:ilvl w:val="0"/>
          <w:numId w:val="25"/>
        </w:numPr>
        <w:tabs>
          <w:tab w:val="left" w:pos="4289"/>
        </w:tabs>
        <w:spacing w:after="200" w:line="276" w:lineRule="auto"/>
        <w:ind w:left="714" w:hanging="357"/>
        <w:rPr>
          <w:rFonts w:cs="Times New Roman"/>
          <w:szCs w:val="18"/>
          <w:lang w:val="en-GB"/>
        </w:rPr>
      </w:pPr>
      <w:r w:rsidRPr="00CE4204">
        <w:rPr>
          <w:rFonts w:cs="Times New Roman"/>
          <w:b/>
          <w:bCs/>
          <w:szCs w:val="18"/>
          <w:lang w:val="en-GB"/>
        </w:rPr>
        <w:t>The methodology and supporting tools performance assessment</w:t>
      </w:r>
      <w:r w:rsidRPr="00CE4204">
        <w:rPr>
          <w:rFonts w:cs="Times New Roman"/>
          <w:szCs w:val="18"/>
          <w:lang w:val="en-GB"/>
        </w:rPr>
        <w:t xml:space="preserve"> will drive further development</w:t>
      </w:r>
      <w:r w:rsidR="00B03D40" w:rsidRPr="00CE4204">
        <w:rPr>
          <w:rFonts w:cs="Times New Roman"/>
          <w:szCs w:val="18"/>
          <w:lang w:val="en-GB"/>
        </w:rPr>
        <w:t>. F</w:t>
      </w:r>
      <w:r w:rsidRPr="00CE4204">
        <w:rPr>
          <w:rFonts w:cs="Times New Roman"/>
          <w:szCs w:val="18"/>
          <w:lang w:val="en-GB"/>
        </w:rPr>
        <w:t xml:space="preserve">or the data-driven methodology and supporting analytical tools to work correctly, </w:t>
      </w:r>
      <w:r w:rsidR="00DB362D" w:rsidRPr="00CE4204">
        <w:rPr>
          <w:rFonts w:cs="Times New Roman"/>
          <w:szCs w:val="18"/>
          <w:lang w:val="en-GB"/>
        </w:rPr>
        <w:t>a</w:t>
      </w:r>
      <w:r w:rsidRPr="00CE4204">
        <w:rPr>
          <w:rFonts w:cs="Times New Roman"/>
          <w:szCs w:val="18"/>
          <w:lang w:val="en-GB"/>
        </w:rPr>
        <w:t xml:space="preserve"> feedback loop should be built into the </w:t>
      </w:r>
      <w:r w:rsidR="00DB362D" w:rsidRPr="00CE4204">
        <w:rPr>
          <w:rFonts w:cs="Times New Roman"/>
          <w:szCs w:val="18"/>
          <w:lang w:val="en-GB"/>
        </w:rPr>
        <w:t xml:space="preserve">application of the </w:t>
      </w:r>
      <w:r w:rsidR="00B03D40" w:rsidRPr="00CE4204">
        <w:rPr>
          <w:rFonts w:cs="Times New Roman"/>
          <w:szCs w:val="18"/>
          <w:lang w:val="en-GB"/>
        </w:rPr>
        <w:t xml:space="preserve">methodology </w:t>
      </w:r>
      <w:r w:rsidRPr="00CE4204">
        <w:rPr>
          <w:rFonts w:cs="Times New Roman"/>
          <w:szCs w:val="18"/>
          <w:lang w:val="en-GB"/>
        </w:rPr>
        <w:t xml:space="preserve">linking back </w:t>
      </w:r>
      <w:r w:rsidR="00DB362D" w:rsidRPr="00CE4204">
        <w:rPr>
          <w:rFonts w:cs="Times New Roman"/>
          <w:szCs w:val="18"/>
          <w:lang w:val="en-GB"/>
        </w:rPr>
        <w:t xml:space="preserve">to </w:t>
      </w:r>
      <w:r w:rsidRPr="00CE4204">
        <w:rPr>
          <w:rFonts w:cs="Times New Roman"/>
          <w:szCs w:val="18"/>
          <w:lang w:val="en-GB"/>
        </w:rPr>
        <w:t>the performance measurement of the methodology, analytical tools</w:t>
      </w:r>
      <w:r w:rsidR="00B03D40" w:rsidRPr="00CE4204">
        <w:rPr>
          <w:rFonts w:cs="Times New Roman"/>
          <w:szCs w:val="18"/>
          <w:lang w:val="en-GB"/>
        </w:rPr>
        <w:t>,</w:t>
      </w:r>
      <w:r w:rsidRPr="00CE4204">
        <w:rPr>
          <w:rFonts w:cs="Times New Roman"/>
          <w:szCs w:val="18"/>
          <w:lang w:val="en-GB"/>
        </w:rPr>
        <w:t xml:space="preserve"> risk indicators and the auditors’ efforts applied. Appropriately established performance management process</w:t>
      </w:r>
      <w:r w:rsidR="00DB362D" w:rsidRPr="00CE4204">
        <w:rPr>
          <w:rFonts w:cs="Times New Roman"/>
          <w:szCs w:val="18"/>
          <w:lang w:val="en-GB"/>
        </w:rPr>
        <w:t>es</w:t>
      </w:r>
      <w:r w:rsidRPr="00CE4204">
        <w:rPr>
          <w:rFonts w:cs="Times New Roman"/>
          <w:szCs w:val="18"/>
          <w:lang w:val="en-GB"/>
        </w:rPr>
        <w:t xml:space="preserve"> will support ongoing and effective </w:t>
      </w:r>
      <w:r w:rsidR="00DB362D" w:rsidRPr="00CE4204">
        <w:rPr>
          <w:rFonts w:cs="Times New Roman"/>
          <w:szCs w:val="18"/>
          <w:lang w:val="en-GB"/>
        </w:rPr>
        <w:t xml:space="preserve">improvements to the </w:t>
      </w:r>
      <w:r w:rsidRPr="00CE4204">
        <w:rPr>
          <w:rFonts w:cs="Times New Roman"/>
          <w:szCs w:val="18"/>
          <w:lang w:val="en-GB"/>
        </w:rPr>
        <w:t xml:space="preserve">methodology and </w:t>
      </w:r>
      <w:r w:rsidR="00DB362D" w:rsidRPr="00CE4204">
        <w:rPr>
          <w:rFonts w:cs="Times New Roman"/>
          <w:szCs w:val="18"/>
          <w:lang w:val="en-GB"/>
        </w:rPr>
        <w:t xml:space="preserve">the </w:t>
      </w:r>
      <w:r w:rsidRPr="00CE4204">
        <w:rPr>
          <w:rFonts w:cs="Times New Roman"/>
          <w:szCs w:val="18"/>
          <w:lang w:val="en-GB"/>
        </w:rPr>
        <w:t xml:space="preserve">supporting tools </w:t>
      </w:r>
    </w:p>
    <w:p w14:paraId="1A20C3BD" w14:textId="59023EC1" w:rsidR="00C1240A" w:rsidRPr="00CE4204" w:rsidRDefault="00660DF3" w:rsidP="00660DF3">
      <w:pPr>
        <w:pStyle w:val="ListParagraph"/>
        <w:numPr>
          <w:ilvl w:val="0"/>
          <w:numId w:val="25"/>
        </w:numPr>
        <w:tabs>
          <w:tab w:val="left" w:pos="4289"/>
        </w:tabs>
        <w:spacing w:after="200" w:line="276" w:lineRule="auto"/>
        <w:ind w:left="714" w:hanging="357"/>
        <w:rPr>
          <w:rFonts w:ascii="Times New Roman" w:hAnsi="Times New Roman" w:cs="Times New Roman"/>
          <w:lang w:val="en-GB"/>
        </w:rPr>
      </w:pPr>
      <w:r w:rsidRPr="00CE4204">
        <w:rPr>
          <w:rFonts w:cs="Times New Roman"/>
          <w:b/>
          <w:bCs/>
          <w:szCs w:val="18"/>
          <w:lang w:val="en-GB"/>
        </w:rPr>
        <w:t xml:space="preserve">Training and learnings – </w:t>
      </w:r>
      <w:r w:rsidR="00DB362D" w:rsidRPr="00CE4204">
        <w:rPr>
          <w:rFonts w:eastAsia="Times New Roman" w:cs="Times New Roman"/>
          <w:color w:val="000000"/>
          <w:szCs w:val="18"/>
          <w:shd w:val="clear" w:color="auto" w:fill="FFFFFF"/>
          <w:lang w:val="en-GB"/>
        </w:rPr>
        <w:t xml:space="preserve">training in </w:t>
      </w:r>
      <w:r w:rsidRPr="00CE4204">
        <w:rPr>
          <w:rFonts w:eastAsia="Times New Roman" w:cs="Times New Roman"/>
          <w:color w:val="000000"/>
          <w:szCs w:val="18"/>
          <w:shd w:val="clear" w:color="auto" w:fill="FFFFFF"/>
          <w:lang w:val="en-GB"/>
        </w:rPr>
        <w:t xml:space="preserve">risk </w:t>
      </w:r>
      <w:r w:rsidR="00DB362D" w:rsidRPr="00CE4204">
        <w:rPr>
          <w:rFonts w:eastAsia="Times New Roman" w:cs="Times New Roman"/>
          <w:color w:val="000000"/>
          <w:szCs w:val="18"/>
          <w:shd w:val="clear" w:color="auto" w:fill="FFFFFF"/>
          <w:lang w:val="en-GB"/>
        </w:rPr>
        <w:t xml:space="preserve">identification, management, mitigation </w:t>
      </w:r>
      <w:r w:rsidRPr="00CE4204">
        <w:rPr>
          <w:rFonts w:eastAsia="Times New Roman" w:cs="Times New Roman"/>
          <w:color w:val="000000"/>
          <w:szCs w:val="18"/>
          <w:shd w:val="clear" w:color="auto" w:fill="FFFFFF"/>
          <w:lang w:val="en-GB"/>
        </w:rPr>
        <w:t xml:space="preserve">and communication are central to ensuring that KR CA audit practitioners understand risks in the public procurement cycle, </w:t>
      </w:r>
      <w:r w:rsidR="00DB362D" w:rsidRPr="00CE4204">
        <w:rPr>
          <w:rFonts w:eastAsia="Times New Roman" w:cs="Times New Roman"/>
          <w:color w:val="000000"/>
          <w:szCs w:val="18"/>
          <w:shd w:val="clear" w:color="auto" w:fill="FFFFFF"/>
          <w:lang w:val="en-GB"/>
        </w:rPr>
        <w:t xml:space="preserve">the </w:t>
      </w:r>
      <w:r w:rsidRPr="00CE4204">
        <w:rPr>
          <w:rFonts w:eastAsia="Times New Roman" w:cs="Times New Roman"/>
          <w:color w:val="000000"/>
          <w:szCs w:val="18"/>
          <w:shd w:val="clear" w:color="auto" w:fill="FFFFFF"/>
          <w:lang w:val="en-GB"/>
        </w:rPr>
        <w:t xml:space="preserve">ways it can be controlled by applying </w:t>
      </w:r>
      <w:r w:rsidR="00DB362D" w:rsidRPr="00CE4204">
        <w:rPr>
          <w:rFonts w:eastAsia="Times New Roman" w:cs="Times New Roman"/>
          <w:color w:val="000000"/>
          <w:szCs w:val="18"/>
          <w:shd w:val="clear" w:color="auto" w:fill="FFFFFF"/>
          <w:lang w:val="en-GB"/>
        </w:rPr>
        <w:t xml:space="preserve">the </w:t>
      </w:r>
      <w:r w:rsidRPr="00CE4204">
        <w:rPr>
          <w:rFonts w:eastAsia="Times New Roman" w:cs="Times New Roman"/>
          <w:color w:val="000000"/>
          <w:szCs w:val="18"/>
          <w:shd w:val="clear" w:color="auto" w:fill="FFFFFF"/>
          <w:lang w:val="en-GB"/>
        </w:rPr>
        <w:t>methodologies and technologies</w:t>
      </w:r>
      <w:r w:rsidR="00DB362D" w:rsidRPr="00CE4204">
        <w:rPr>
          <w:rFonts w:eastAsia="Times New Roman" w:cs="Times New Roman"/>
          <w:color w:val="000000"/>
          <w:szCs w:val="18"/>
          <w:shd w:val="clear" w:color="auto" w:fill="FFFFFF"/>
          <w:lang w:val="en-GB"/>
        </w:rPr>
        <w:t xml:space="preserve"> available and</w:t>
      </w:r>
      <w:r w:rsidRPr="00CE4204">
        <w:rPr>
          <w:rFonts w:eastAsia="Times New Roman" w:cs="Times New Roman"/>
          <w:color w:val="000000"/>
          <w:szCs w:val="18"/>
          <w:shd w:val="clear" w:color="auto" w:fill="FFFFFF"/>
          <w:lang w:val="en-GB"/>
        </w:rPr>
        <w:t xml:space="preserve"> the attitudes and behaviours they need to </w:t>
      </w:r>
      <w:r w:rsidR="00DB362D" w:rsidRPr="00CE4204">
        <w:rPr>
          <w:rFonts w:eastAsia="Times New Roman" w:cs="Times New Roman"/>
          <w:color w:val="000000"/>
          <w:szCs w:val="18"/>
          <w:shd w:val="clear" w:color="auto" w:fill="FFFFFF"/>
          <w:lang w:val="en-GB"/>
        </w:rPr>
        <w:t xml:space="preserve">effectively </w:t>
      </w:r>
      <w:r w:rsidRPr="00CE4204">
        <w:rPr>
          <w:rFonts w:eastAsia="Times New Roman" w:cs="Times New Roman"/>
          <w:color w:val="000000"/>
          <w:szCs w:val="18"/>
          <w:shd w:val="clear" w:color="auto" w:fill="FFFFFF"/>
          <w:lang w:val="en-GB"/>
        </w:rPr>
        <w:t>perform their roles. The purpose of</w:t>
      </w:r>
      <w:r w:rsidR="00CE4204">
        <w:rPr>
          <w:rFonts w:eastAsia="Times New Roman" w:cs="Times New Roman"/>
          <w:color w:val="000000"/>
          <w:szCs w:val="18"/>
          <w:shd w:val="clear" w:color="auto" w:fill="FFFFFF"/>
          <w:lang w:val="en-GB"/>
        </w:rPr>
        <w:t xml:space="preserve"> </w:t>
      </w:r>
      <w:r w:rsidRPr="00CE4204">
        <w:rPr>
          <w:rFonts w:eastAsia="Times New Roman" w:cs="Times New Roman"/>
          <w:color w:val="000000"/>
          <w:szCs w:val="18"/>
          <w:shd w:val="clear" w:color="auto" w:fill="FFFFFF"/>
          <w:lang w:val="en-GB"/>
        </w:rPr>
        <w:t xml:space="preserve">training is to raise awareness of risks and mechanisms, to enable auditors and other stakeholders to identify and control </w:t>
      </w:r>
      <w:r w:rsidR="001E5467" w:rsidRPr="00CE4204">
        <w:rPr>
          <w:rFonts w:eastAsia="Times New Roman" w:cs="Times New Roman"/>
          <w:color w:val="000000"/>
          <w:szCs w:val="18"/>
          <w:shd w:val="clear" w:color="auto" w:fill="FFFFFF"/>
          <w:lang w:val="en-GB"/>
        </w:rPr>
        <w:t>them</w:t>
      </w:r>
      <w:r w:rsidRPr="00CE4204">
        <w:rPr>
          <w:rFonts w:eastAsia="Times New Roman" w:cs="Times New Roman"/>
          <w:color w:val="000000"/>
          <w:szCs w:val="18"/>
          <w:shd w:val="clear" w:color="auto" w:fill="FFFFFF"/>
          <w:lang w:val="en-GB"/>
        </w:rPr>
        <w:t xml:space="preserve"> in their areas of responsibilities and to strengthen the public procurement cycle through adequate overseeing of potential risks. </w:t>
      </w:r>
    </w:p>
    <w:p w14:paraId="51208EC4" w14:textId="378C7121" w:rsidR="00A33D48" w:rsidRPr="00CE4204" w:rsidRDefault="00154089" w:rsidP="002354D5">
      <w:pPr>
        <w:pStyle w:val="ListParagraph"/>
        <w:numPr>
          <w:ilvl w:val="0"/>
          <w:numId w:val="25"/>
        </w:numPr>
        <w:tabs>
          <w:tab w:val="left" w:pos="4289"/>
        </w:tabs>
        <w:spacing w:after="200"/>
        <w:rPr>
          <w:lang w:val="en-GB"/>
        </w:rPr>
      </w:pPr>
      <w:r w:rsidRPr="00CE4204">
        <w:rPr>
          <w:b/>
          <w:lang w:val="en-GB"/>
        </w:rPr>
        <w:t>Projects should be designed in several phases</w:t>
      </w:r>
      <w:r w:rsidRPr="00CE4204">
        <w:rPr>
          <w:lang w:val="en-GB"/>
        </w:rPr>
        <w:t>, giving opportunity for the model methodology users to move through the analytics maturity levels naturally and consistently, providing support to grow with their capacity at each level</w:t>
      </w:r>
      <w:r w:rsidR="00A33D48" w:rsidRPr="00CE4204">
        <w:rPr>
          <w:lang w:val="en-GB"/>
        </w:rPr>
        <w:t xml:space="preserve">. </w:t>
      </w:r>
    </w:p>
    <w:sectPr w:rsidR="00A33D48" w:rsidRPr="00CE4204" w:rsidSect="00DC79D8">
      <w:footerReference w:type="first" r:id="rId16"/>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0F91B" w14:textId="77777777" w:rsidR="00A42F00" w:rsidRDefault="00A42F00" w:rsidP="00513C44">
      <w:r>
        <w:separator/>
      </w:r>
    </w:p>
  </w:endnote>
  <w:endnote w:type="continuationSeparator" w:id="0">
    <w:p w14:paraId="687843FA" w14:textId="77777777" w:rsidR="00A42F00" w:rsidRDefault="00A42F00" w:rsidP="00513C44">
      <w:r>
        <w:continuationSeparator/>
      </w:r>
    </w:p>
  </w:endnote>
  <w:endnote w:type="continuationNotice" w:id="1">
    <w:p w14:paraId="443BCD05" w14:textId="77777777" w:rsidR="00A42F00" w:rsidRDefault="00A42F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9366409"/>
      <w:docPartObj>
        <w:docPartGallery w:val="Page Numbers (Bottom of Page)"/>
        <w:docPartUnique/>
      </w:docPartObj>
    </w:sdtPr>
    <w:sdtEndPr>
      <w:rPr>
        <w:noProof/>
      </w:rPr>
    </w:sdtEndPr>
    <w:sdtContent>
      <w:p w14:paraId="23FE05D1" w14:textId="5EE03A73" w:rsidR="005F5D9F" w:rsidRPr="002233CD" w:rsidRDefault="005F5D9F" w:rsidP="00513C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BEDA3" w14:textId="77777777" w:rsidR="00A42F00" w:rsidRDefault="00A42F00" w:rsidP="00513C44">
      <w:r>
        <w:separator/>
      </w:r>
    </w:p>
  </w:footnote>
  <w:footnote w:type="continuationSeparator" w:id="0">
    <w:p w14:paraId="2ADAD412" w14:textId="77777777" w:rsidR="00A42F00" w:rsidRDefault="00A42F00" w:rsidP="00513C44">
      <w:r>
        <w:continuationSeparator/>
      </w:r>
    </w:p>
  </w:footnote>
  <w:footnote w:type="continuationNotice" w:id="1">
    <w:p w14:paraId="1D4B3D05" w14:textId="77777777" w:rsidR="00A42F00" w:rsidRDefault="00A42F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584005"/>
    <w:multiLevelType w:val="hybridMultilevel"/>
    <w:tmpl w:val="6E4A99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5142366"/>
    <w:multiLevelType w:val="hybridMultilevel"/>
    <w:tmpl w:val="A54A9D84"/>
    <w:lvl w:ilvl="0" w:tplc="10C46A64">
      <w:start w:val="1"/>
      <w:numFmt w:val="bullet"/>
      <w:pStyle w:val="NormalBullets"/>
      <w:lvlText w:val=""/>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8832EF"/>
    <w:multiLevelType w:val="multilevel"/>
    <w:tmpl w:val="29A29A2E"/>
    <w:styleLink w:val="BulletEU"/>
    <w:lvl w:ilvl="0">
      <w:start w:val="1"/>
      <w:numFmt w:val="bullet"/>
      <w:lvlText w:val=""/>
      <w:lvlJc w:val="left"/>
      <w:pPr>
        <w:tabs>
          <w:tab w:val="num" w:pos="360"/>
        </w:tabs>
        <w:ind w:left="680" w:hanging="226"/>
      </w:pPr>
      <w:rPr>
        <w:rFonts w:ascii="Arial" w:hAnsi="Arial" w:hint="default"/>
        <w:color w:val="auto"/>
      </w:rPr>
    </w:lvl>
    <w:lvl w:ilvl="1">
      <w:start w:val="1"/>
      <w:numFmt w:val="bullet"/>
      <w:lvlText w:val=""/>
      <w:lvlJc w:val="left"/>
      <w:pPr>
        <w:tabs>
          <w:tab w:val="num" w:pos="1040"/>
        </w:tabs>
        <w:ind w:left="1360" w:hanging="226"/>
      </w:pPr>
      <w:rPr>
        <w:rFonts w:ascii="Symbol" w:hAnsi="Symbol" w:hint="default"/>
        <w:color w:val="auto"/>
      </w:rPr>
    </w:lvl>
    <w:lvl w:ilvl="2">
      <w:start w:val="1"/>
      <w:numFmt w:val="bullet"/>
      <w:lvlText w:val=""/>
      <w:lvlJc w:val="left"/>
      <w:pPr>
        <w:tabs>
          <w:tab w:val="num" w:pos="1720"/>
        </w:tabs>
        <w:ind w:left="2040" w:hanging="226"/>
      </w:pPr>
      <w:rPr>
        <w:rFonts w:ascii="Symbol" w:hAnsi="Symbol" w:hint="default"/>
        <w:color w:val="auto"/>
      </w:rPr>
    </w:lvl>
    <w:lvl w:ilvl="3">
      <w:start w:val="1"/>
      <w:numFmt w:val="bullet"/>
      <w:lvlText w:val=""/>
      <w:lvlJc w:val="left"/>
      <w:pPr>
        <w:tabs>
          <w:tab w:val="num" w:pos="2400"/>
        </w:tabs>
        <w:ind w:left="2720" w:hanging="226"/>
      </w:pPr>
      <w:rPr>
        <w:rFonts w:ascii="Symbol" w:hAnsi="Symbol" w:hint="default"/>
        <w:color w:val="auto"/>
      </w:rPr>
    </w:lvl>
    <w:lvl w:ilvl="4">
      <w:start w:val="1"/>
      <w:numFmt w:val="bullet"/>
      <w:lvlText w:val=""/>
      <w:lvlJc w:val="left"/>
      <w:pPr>
        <w:tabs>
          <w:tab w:val="num" w:pos="3080"/>
        </w:tabs>
        <w:ind w:left="3400" w:hanging="226"/>
      </w:pPr>
      <w:rPr>
        <w:rFonts w:ascii="Symbol" w:hAnsi="Symbol" w:hint="default"/>
        <w:color w:val="auto"/>
      </w:rPr>
    </w:lvl>
    <w:lvl w:ilvl="5">
      <w:start w:val="1"/>
      <w:numFmt w:val="bullet"/>
      <w:lvlText w:val=""/>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18"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A0341D"/>
    <w:multiLevelType w:val="hybridMultilevel"/>
    <w:tmpl w:val="0D00FF68"/>
    <w:lvl w:ilvl="0" w:tplc="D96E0B0E">
      <w:numFmt w:val="bullet"/>
      <w:lvlText w:val="-"/>
      <w:lvlJc w:val="left"/>
      <w:pPr>
        <w:ind w:left="1428" w:hanging="360"/>
      </w:pPr>
      <w:rPr>
        <w:rFonts w:ascii="Times New Roman" w:eastAsiaTheme="minorEastAsia"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0F5687"/>
    <w:multiLevelType w:val="hybridMultilevel"/>
    <w:tmpl w:val="755252D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3332E9"/>
    <w:multiLevelType w:val="hybridMultilevel"/>
    <w:tmpl w:val="16B0BEB0"/>
    <w:lvl w:ilvl="0" w:tplc="1436DF18">
      <w:start w:val="1"/>
      <w:numFmt w:val="bullet"/>
      <w:lvlText w:val="-"/>
      <w:lvlJc w:val="left"/>
      <w:pPr>
        <w:ind w:left="420" w:hanging="360"/>
      </w:pPr>
      <w:rPr>
        <w:rFonts w:ascii="Verdana" w:eastAsiaTheme="minorHAnsi" w:hAnsi="Verdan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0C79C9"/>
    <w:multiLevelType w:val="hybridMultilevel"/>
    <w:tmpl w:val="635422BC"/>
    <w:lvl w:ilvl="0" w:tplc="0AFE026C">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29" w15:restartNumberingAfterBreak="0">
    <w:nsid w:val="762F4C76"/>
    <w:multiLevelType w:val="hybridMultilevel"/>
    <w:tmpl w:val="7420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8"/>
  </w:num>
  <w:num w:numId="5">
    <w:abstractNumId w:val="4"/>
  </w:num>
  <w:num w:numId="6">
    <w:abstractNumId w:val="5"/>
  </w:num>
  <w:num w:numId="7">
    <w:abstractNumId w:val="11"/>
  </w:num>
  <w:num w:numId="8">
    <w:abstractNumId w:val="28"/>
  </w:num>
  <w:num w:numId="9">
    <w:abstractNumId w:val="13"/>
  </w:num>
  <w:num w:numId="10">
    <w:abstractNumId w:val="1"/>
  </w:num>
  <w:num w:numId="11">
    <w:abstractNumId w:val="15"/>
  </w:num>
  <w:num w:numId="12">
    <w:abstractNumId w:val="17"/>
  </w:num>
  <w:num w:numId="13">
    <w:abstractNumId w:val="32"/>
  </w:num>
  <w:num w:numId="14">
    <w:abstractNumId w:val="12"/>
  </w:num>
  <w:num w:numId="15">
    <w:abstractNumId w:val="8"/>
  </w:num>
  <w:num w:numId="16">
    <w:abstractNumId w:val="30"/>
  </w:num>
  <w:num w:numId="17">
    <w:abstractNumId w:val="7"/>
    <w:lvlOverride w:ilvl="0">
      <w:startOverride w:val="1"/>
    </w:lvlOverride>
  </w:num>
  <w:num w:numId="18">
    <w:abstractNumId w:val="20"/>
  </w:num>
  <w:num w:numId="19">
    <w:abstractNumId w:val="7"/>
  </w:num>
  <w:num w:numId="20">
    <w:abstractNumId w:val="31"/>
  </w:num>
  <w:num w:numId="21">
    <w:abstractNumId w:val="21"/>
  </w:num>
  <w:num w:numId="22">
    <w:abstractNumId w:val="23"/>
  </w:num>
  <w:num w:numId="23">
    <w:abstractNumId w:val="14"/>
  </w:num>
  <w:num w:numId="24">
    <w:abstractNumId w:val="26"/>
  </w:num>
  <w:num w:numId="25">
    <w:abstractNumId w:val="9"/>
  </w:num>
  <w:num w:numId="26">
    <w:abstractNumId w:val="16"/>
  </w:num>
  <w:num w:numId="27">
    <w:abstractNumId w:val="22"/>
  </w:num>
  <w:num w:numId="28">
    <w:abstractNumId w:val="10"/>
  </w:num>
  <w:num w:numId="29">
    <w:abstractNumId w:val="27"/>
  </w:num>
  <w:num w:numId="30">
    <w:abstractNumId w:val="25"/>
  </w:num>
  <w:num w:numId="31">
    <w:abstractNumId w:val="29"/>
  </w:num>
  <w:num w:numId="32">
    <w:abstractNumId w:val="19"/>
  </w:num>
  <w:num w:numId="33">
    <w:abstractNumId w:val="24"/>
  </w:num>
  <w:num w:numId="34">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nl-NL" w:vendorID="64" w:dllVersion="6" w:nlCheck="1" w:checkStyle="0"/>
  <w:activeWritingStyle w:appName="MSWord" w:lang="es-ES" w:vendorID="64" w:dllVersion="6" w:nlCheck="1" w:checkStyle="0"/>
  <w:activeWritingStyle w:appName="MSWord" w:lang="fr-FR" w:vendorID="64" w:dllVersion="6" w:nlCheck="1" w:checkStyle="0"/>
  <w:activeWritingStyle w:appName="MSWord" w:lang="nl-BE" w:vendorID="64" w:dllVersion="6" w:nlCheck="1" w:checkStyle="0"/>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NzK2sDQwMjYwM7ZQ0lEKTi0uzszPAykwNK0FAMqatdotAAAA"/>
  </w:docVars>
  <w:rsids>
    <w:rsidRoot w:val="008E4A83"/>
    <w:rsid w:val="000005FE"/>
    <w:rsid w:val="00002ACF"/>
    <w:rsid w:val="00002C5F"/>
    <w:rsid w:val="00002E65"/>
    <w:rsid w:val="00003BE4"/>
    <w:rsid w:val="00004A63"/>
    <w:rsid w:val="00005A09"/>
    <w:rsid w:val="00006444"/>
    <w:rsid w:val="00006981"/>
    <w:rsid w:val="00007837"/>
    <w:rsid w:val="00010085"/>
    <w:rsid w:val="00010D88"/>
    <w:rsid w:val="000131A3"/>
    <w:rsid w:val="0001494B"/>
    <w:rsid w:val="00014B89"/>
    <w:rsid w:val="00015164"/>
    <w:rsid w:val="0001542F"/>
    <w:rsid w:val="000173B3"/>
    <w:rsid w:val="00020B8D"/>
    <w:rsid w:val="00020D44"/>
    <w:rsid w:val="00021A39"/>
    <w:rsid w:val="000224E6"/>
    <w:rsid w:val="000248E1"/>
    <w:rsid w:val="00024DDA"/>
    <w:rsid w:val="00025E7D"/>
    <w:rsid w:val="00025F2A"/>
    <w:rsid w:val="00026BFC"/>
    <w:rsid w:val="00031CE2"/>
    <w:rsid w:val="00032348"/>
    <w:rsid w:val="0003378A"/>
    <w:rsid w:val="000349EA"/>
    <w:rsid w:val="00035468"/>
    <w:rsid w:val="00035DBA"/>
    <w:rsid w:val="00036C1B"/>
    <w:rsid w:val="00037157"/>
    <w:rsid w:val="00037C17"/>
    <w:rsid w:val="000408F7"/>
    <w:rsid w:val="00040DF0"/>
    <w:rsid w:val="00041DB4"/>
    <w:rsid w:val="0004248A"/>
    <w:rsid w:val="000429AC"/>
    <w:rsid w:val="00042B6A"/>
    <w:rsid w:val="00042B99"/>
    <w:rsid w:val="00043C52"/>
    <w:rsid w:val="000465DD"/>
    <w:rsid w:val="000479E3"/>
    <w:rsid w:val="000516C4"/>
    <w:rsid w:val="000517C0"/>
    <w:rsid w:val="00054444"/>
    <w:rsid w:val="00056FB9"/>
    <w:rsid w:val="000608C1"/>
    <w:rsid w:val="00061444"/>
    <w:rsid w:val="000637A6"/>
    <w:rsid w:val="000643C1"/>
    <w:rsid w:val="00066BBA"/>
    <w:rsid w:val="00071111"/>
    <w:rsid w:val="00071509"/>
    <w:rsid w:val="00071EB7"/>
    <w:rsid w:val="0007723B"/>
    <w:rsid w:val="0007775D"/>
    <w:rsid w:val="0007793C"/>
    <w:rsid w:val="000811FD"/>
    <w:rsid w:val="00082CB3"/>
    <w:rsid w:val="00083063"/>
    <w:rsid w:val="00083DD5"/>
    <w:rsid w:val="0008699B"/>
    <w:rsid w:val="00092341"/>
    <w:rsid w:val="00096963"/>
    <w:rsid w:val="000A0D13"/>
    <w:rsid w:val="000A144C"/>
    <w:rsid w:val="000A2993"/>
    <w:rsid w:val="000A50C9"/>
    <w:rsid w:val="000A6F28"/>
    <w:rsid w:val="000A6F39"/>
    <w:rsid w:val="000A7F05"/>
    <w:rsid w:val="000B155C"/>
    <w:rsid w:val="000B2978"/>
    <w:rsid w:val="000B3008"/>
    <w:rsid w:val="000B3184"/>
    <w:rsid w:val="000B3ACA"/>
    <w:rsid w:val="000B4126"/>
    <w:rsid w:val="000B4F05"/>
    <w:rsid w:val="000B5782"/>
    <w:rsid w:val="000B620F"/>
    <w:rsid w:val="000B6C05"/>
    <w:rsid w:val="000B733A"/>
    <w:rsid w:val="000B7448"/>
    <w:rsid w:val="000C20BD"/>
    <w:rsid w:val="000C2B24"/>
    <w:rsid w:val="000C3CF6"/>
    <w:rsid w:val="000C5968"/>
    <w:rsid w:val="000C5EA5"/>
    <w:rsid w:val="000C6CA9"/>
    <w:rsid w:val="000D05FA"/>
    <w:rsid w:val="000D13E8"/>
    <w:rsid w:val="000D2DE0"/>
    <w:rsid w:val="000D5088"/>
    <w:rsid w:val="000D5B93"/>
    <w:rsid w:val="000E0EFD"/>
    <w:rsid w:val="000E2C94"/>
    <w:rsid w:val="000E458D"/>
    <w:rsid w:val="000E4AA4"/>
    <w:rsid w:val="000E682E"/>
    <w:rsid w:val="000F2F64"/>
    <w:rsid w:val="000F5C22"/>
    <w:rsid w:val="000F6CDB"/>
    <w:rsid w:val="000F7023"/>
    <w:rsid w:val="000F785B"/>
    <w:rsid w:val="0010113D"/>
    <w:rsid w:val="001029D1"/>
    <w:rsid w:val="0010462B"/>
    <w:rsid w:val="00105210"/>
    <w:rsid w:val="00106034"/>
    <w:rsid w:val="00111011"/>
    <w:rsid w:val="001134B3"/>
    <w:rsid w:val="00116B87"/>
    <w:rsid w:val="001177A9"/>
    <w:rsid w:val="00120138"/>
    <w:rsid w:val="001206A0"/>
    <w:rsid w:val="00121C6D"/>
    <w:rsid w:val="00123AD3"/>
    <w:rsid w:val="001240B3"/>
    <w:rsid w:val="001265CF"/>
    <w:rsid w:val="001268B5"/>
    <w:rsid w:val="00130191"/>
    <w:rsid w:val="00135844"/>
    <w:rsid w:val="00135BDD"/>
    <w:rsid w:val="00136294"/>
    <w:rsid w:val="001367D8"/>
    <w:rsid w:val="001372B3"/>
    <w:rsid w:val="00141D37"/>
    <w:rsid w:val="0014226A"/>
    <w:rsid w:val="00142A72"/>
    <w:rsid w:val="001457BC"/>
    <w:rsid w:val="0014642E"/>
    <w:rsid w:val="00146795"/>
    <w:rsid w:val="00152C5B"/>
    <w:rsid w:val="00154089"/>
    <w:rsid w:val="001569CB"/>
    <w:rsid w:val="0015777F"/>
    <w:rsid w:val="00157BD7"/>
    <w:rsid w:val="00160FBF"/>
    <w:rsid w:val="001623B1"/>
    <w:rsid w:val="00162E4C"/>
    <w:rsid w:val="00163881"/>
    <w:rsid w:val="0016420E"/>
    <w:rsid w:val="00165865"/>
    <w:rsid w:val="001659E4"/>
    <w:rsid w:val="00165F18"/>
    <w:rsid w:val="00167FE1"/>
    <w:rsid w:val="001701E8"/>
    <w:rsid w:val="001704FB"/>
    <w:rsid w:val="001708B9"/>
    <w:rsid w:val="0017280D"/>
    <w:rsid w:val="00173DFE"/>
    <w:rsid w:val="0017544A"/>
    <w:rsid w:val="001757CE"/>
    <w:rsid w:val="00177073"/>
    <w:rsid w:val="00180BDA"/>
    <w:rsid w:val="0018108F"/>
    <w:rsid w:val="00181D04"/>
    <w:rsid w:val="0018215E"/>
    <w:rsid w:val="00182C2D"/>
    <w:rsid w:val="00183EDF"/>
    <w:rsid w:val="001841BC"/>
    <w:rsid w:val="00186FC8"/>
    <w:rsid w:val="00190786"/>
    <w:rsid w:val="00191397"/>
    <w:rsid w:val="001975EF"/>
    <w:rsid w:val="0019765A"/>
    <w:rsid w:val="001A17B3"/>
    <w:rsid w:val="001A1F1A"/>
    <w:rsid w:val="001A2BDE"/>
    <w:rsid w:val="001A2FA8"/>
    <w:rsid w:val="001A45CF"/>
    <w:rsid w:val="001B0F94"/>
    <w:rsid w:val="001B129E"/>
    <w:rsid w:val="001B3E42"/>
    <w:rsid w:val="001B5044"/>
    <w:rsid w:val="001B5C19"/>
    <w:rsid w:val="001B6279"/>
    <w:rsid w:val="001B6520"/>
    <w:rsid w:val="001B7387"/>
    <w:rsid w:val="001C0AC8"/>
    <w:rsid w:val="001C2330"/>
    <w:rsid w:val="001C25B5"/>
    <w:rsid w:val="001C45B9"/>
    <w:rsid w:val="001C4CB8"/>
    <w:rsid w:val="001C4EE4"/>
    <w:rsid w:val="001C57F7"/>
    <w:rsid w:val="001C5842"/>
    <w:rsid w:val="001C66B8"/>
    <w:rsid w:val="001D03A7"/>
    <w:rsid w:val="001D280E"/>
    <w:rsid w:val="001D4DB1"/>
    <w:rsid w:val="001D6EA2"/>
    <w:rsid w:val="001D71FE"/>
    <w:rsid w:val="001E016B"/>
    <w:rsid w:val="001E052B"/>
    <w:rsid w:val="001E5467"/>
    <w:rsid w:val="001E6043"/>
    <w:rsid w:val="001E7D3E"/>
    <w:rsid w:val="001F38BE"/>
    <w:rsid w:val="001F430D"/>
    <w:rsid w:val="001F4948"/>
    <w:rsid w:val="001F564F"/>
    <w:rsid w:val="001F5830"/>
    <w:rsid w:val="001F59C4"/>
    <w:rsid w:val="001F61B8"/>
    <w:rsid w:val="001F6839"/>
    <w:rsid w:val="001F76AE"/>
    <w:rsid w:val="00200D4E"/>
    <w:rsid w:val="00201313"/>
    <w:rsid w:val="0020157D"/>
    <w:rsid w:val="00201EBB"/>
    <w:rsid w:val="00204CBA"/>
    <w:rsid w:val="00205624"/>
    <w:rsid w:val="002101EC"/>
    <w:rsid w:val="00211AB1"/>
    <w:rsid w:val="00211C8A"/>
    <w:rsid w:val="00211D2C"/>
    <w:rsid w:val="00212852"/>
    <w:rsid w:val="00215AF1"/>
    <w:rsid w:val="00215D72"/>
    <w:rsid w:val="00216CF6"/>
    <w:rsid w:val="00220CCF"/>
    <w:rsid w:val="00223024"/>
    <w:rsid w:val="00223AF8"/>
    <w:rsid w:val="0022457B"/>
    <w:rsid w:val="002246BB"/>
    <w:rsid w:val="00224A18"/>
    <w:rsid w:val="0022563D"/>
    <w:rsid w:val="00225BE7"/>
    <w:rsid w:val="00225FD5"/>
    <w:rsid w:val="00227F1F"/>
    <w:rsid w:val="00231B44"/>
    <w:rsid w:val="002340B6"/>
    <w:rsid w:val="00234B90"/>
    <w:rsid w:val="00234BA2"/>
    <w:rsid w:val="002354C9"/>
    <w:rsid w:val="002354D5"/>
    <w:rsid w:val="00235582"/>
    <w:rsid w:val="002370AB"/>
    <w:rsid w:val="00237872"/>
    <w:rsid w:val="00237DAE"/>
    <w:rsid w:val="002418D5"/>
    <w:rsid w:val="00244010"/>
    <w:rsid w:val="00244039"/>
    <w:rsid w:val="0024486B"/>
    <w:rsid w:val="00246027"/>
    <w:rsid w:val="00246D16"/>
    <w:rsid w:val="00247202"/>
    <w:rsid w:val="0025067D"/>
    <w:rsid w:val="00253D2A"/>
    <w:rsid w:val="00254706"/>
    <w:rsid w:val="002556BB"/>
    <w:rsid w:val="00255D53"/>
    <w:rsid w:val="002609DC"/>
    <w:rsid w:val="002650F5"/>
    <w:rsid w:val="00265C9E"/>
    <w:rsid w:val="00265F39"/>
    <w:rsid w:val="00266BE1"/>
    <w:rsid w:val="002720B0"/>
    <w:rsid w:val="002738DA"/>
    <w:rsid w:val="00273B33"/>
    <w:rsid w:val="00274B47"/>
    <w:rsid w:val="00275F87"/>
    <w:rsid w:val="002823C8"/>
    <w:rsid w:val="00285343"/>
    <w:rsid w:val="002870C0"/>
    <w:rsid w:val="0028759A"/>
    <w:rsid w:val="002919AF"/>
    <w:rsid w:val="002924AA"/>
    <w:rsid w:val="00292945"/>
    <w:rsid w:val="00292964"/>
    <w:rsid w:val="002930B2"/>
    <w:rsid w:val="00294BBA"/>
    <w:rsid w:val="00295B52"/>
    <w:rsid w:val="00297214"/>
    <w:rsid w:val="00297BE0"/>
    <w:rsid w:val="002A0230"/>
    <w:rsid w:val="002A291C"/>
    <w:rsid w:val="002A7DE8"/>
    <w:rsid w:val="002B0595"/>
    <w:rsid w:val="002B1CCE"/>
    <w:rsid w:val="002B2376"/>
    <w:rsid w:val="002B2FDE"/>
    <w:rsid w:val="002B4054"/>
    <w:rsid w:val="002B41DB"/>
    <w:rsid w:val="002B47F9"/>
    <w:rsid w:val="002B49C8"/>
    <w:rsid w:val="002B4D02"/>
    <w:rsid w:val="002B6825"/>
    <w:rsid w:val="002B6C0F"/>
    <w:rsid w:val="002B6D2E"/>
    <w:rsid w:val="002B764C"/>
    <w:rsid w:val="002C04FD"/>
    <w:rsid w:val="002C5C45"/>
    <w:rsid w:val="002C5FEA"/>
    <w:rsid w:val="002C6543"/>
    <w:rsid w:val="002C690A"/>
    <w:rsid w:val="002C6E06"/>
    <w:rsid w:val="002C6F50"/>
    <w:rsid w:val="002C7930"/>
    <w:rsid w:val="002C7DD6"/>
    <w:rsid w:val="002D1435"/>
    <w:rsid w:val="002D2000"/>
    <w:rsid w:val="002D3BD6"/>
    <w:rsid w:val="002D41F7"/>
    <w:rsid w:val="002D4201"/>
    <w:rsid w:val="002D4BDA"/>
    <w:rsid w:val="002E0291"/>
    <w:rsid w:val="002E1C00"/>
    <w:rsid w:val="002E4E21"/>
    <w:rsid w:val="002E7099"/>
    <w:rsid w:val="002E719B"/>
    <w:rsid w:val="002F250E"/>
    <w:rsid w:val="002F2771"/>
    <w:rsid w:val="002F32A8"/>
    <w:rsid w:val="002F4EBB"/>
    <w:rsid w:val="0030082C"/>
    <w:rsid w:val="003067EA"/>
    <w:rsid w:val="003108CE"/>
    <w:rsid w:val="00311657"/>
    <w:rsid w:val="003121C1"/>
    <w:rsid w:val="003135FB"/>
    <w:rsid w:val="00314EB3"/>
    <w:rsid w:val="0031634B"/>
    <w:rsid w:val="00316F52"/>
    <w:rsid w:val="00321B76"/>
    <w:rsid w:val="00322C6E"/>
    <w:rsid w:val="0032373B"/>
    <w:rsid w:val="003242A9"/>
    <w:rsid w:val="00330A2E"/>
    <w:rsid w:val="00331A22"/>
    <w:rsid w:val="00331D1F"/>
    <w:rsid w:val="003340C1"/>
    <w:rsid w:val="00334CA8"/>
    <w:rsid w:val="00335E47"/>
    <w:rsid w:val="00335F0F"/>
    <w:rsid w:val="003372B1"/>
    <w:rsid w:val="00337680"/>
    <w:rsid w:val="00340A74"/>
    <w:rsid w:val="00343DC4"/>
    <w:rsid w:val="00345629"/>
    <w:rsid w:val="0034608E"/>
    <w:rsid w:val="00347273"/>
    <w:rsid w:val="00347E3B"/>
    <w:rsid w:val="003502D5"/>
    <w:rsid w:val="003503BB"/>
    <w:rsid w:val="00351533"/>
    <w:rsid w:val="00353592"/>
    <w:rsid w:val="003544BA"/>
    <w:rsid w:val="00356306"/>
    <w:rsid w:val="0035782B"/>
    <w:rsid w:val="00357E4F"/>
    <w:rsid w:val="003611F5"/>
    <w:rsid w:val="00361849"/>
    <w:rsid w:val="00362F01"/>
    <w:rsid w:val="00370035"/>
    <w:rsid w:val="00370D1E"/>
    <w:rsid w:val="00373E64"/>
    <w:rsid w:val="003741FC"/>
    <w:rsid w:val="00375EB8"/>
    <w:rsid w:val="00377AE4"/>
    <w:rsid w:val="00382D32"/>
    <w:rsid w:val="00383175"/>
    <w:rsid w:val="0038580F"/>
    <w:rsid w:val="00385D77"/>
    <w:rsid w:val="003863C7"/>
    <w:rsid w:val="0038776E"/>
    <w:rsid w:val="0039181B"/>
    <w:rsid w:val="003923FD"/>
    <w:rsid w:val="00392940"/>
    <w:rsid w:val="00392BD6"/>
    <w:rsid w:val="00393A7E"/>
    <w:rsid w:val="0039560F"/>
    <w:rsid w:val="003A034D"/>
    <w:rsid w:val="003A1078"/>
    <w:rsid w:val="003A1137"/>
    <w:rsid w:val="003A3378"/>
    <w:rsid w:val="003A4791"/>
    <w:rsid w:val="003A494E"/>
    <w:rsid w:val="003A507C"/>
    <w:rsid w:val="003B0851"/>
    <w:rsid w:val="003B223B"/>
    <w:rsid w:val="003B3379"/>
    <w:rsid w:val="003B3C47"/>
    <w:rsid w:val="003B3F96"/>
    <w:rsid w:val="003C0C72"/>
    <w:rsid w:val="003C0E83"/>
    <w:rsid w:val="003C12AF"/>
    <w:rsid w:val="003C4BE4"/>
    <w:rsid w:val="003C4DE4"/>
    <w:rsid w:val="003C4FBF"/>
    <w:rsid w:val="003C6495"/>
    <w:rsid w:val="003D1A80"/>
    <w:rsid w:val="003D69BC"/>
    <w:rsid w:val="003E138D"/>
    <w:rsid w:val="003E1820"/>
    <w:rsid w:val="003E28C1"/>
    <w:rsid w:val="003E3ABD"/>
    <w:rsid w:val="003E49BA"/>
    <w:rsid w:val="003E63B0"/>
    <w:rsid w:val="003E6C8F"/>
    <w:rsid w:val="003F08D7"/>
    <w:rsid w:val="003F2224"/>
    <w:rsid w:val="003F233A"/>
    <w:rsid w:val="003F3791"/>
    <w:rsid w:val="003F3BB2"/>
    <w:rsid w:val="003F445A"/>
    <w:rsid w:val="003F52BD"/>
    <w:rsid w:val="003F5828"/>
    <w:rsid w:val="003F76C8"/>
    <w:rsid w:val="00400368"/>
    <w:rsid w:val="0040232E"/>
    <w:rsid w:val="00403BAC"/>
    <w:rsid w:val="00404297"/>
    <w:rsid w:val="00404832"/>
    <w:rsid w:val="004048ED"/>
    <w:rsid w:val="00404E50"/>
    <w:rsid w:val="004052BC"/>
    <w:rsid w:val="004066C3"/>
    <w:rsid w:val="00411B22"/>
    <w:rsid w:val="00412EA0"/>
    <w:rsid w:val="004133AF"/>
    <w:rsid w:val="00415371"/>
    <w:rsid w:val="00415FAE"/>
    <w:rsid w:val="00417D84"/>
    <w:rsid w:val="0042216B"/>
    <w:rsid w:val="00422E01"/>
    <w:rsid w:val="00425F3B"/>
    <w:rsid w:val="004267C4"/>
    <w:rsid w:val="0042733F"/>
    <w:rsid w:val="004314E1"/>
    <w:rsid w:val="00431D9B"/>
    <w:rsid w:val="00432002"/>
    <w:rsid w:val="004400E4"/>
    <w:rsid w:val="00440BBF"/>
    <w:rsid w:val="0044117C"/>
    <w:rsid w:val="004414F4"/>
    <w:rsid w:val="0044558B"/>
    <w:rsid w:val="0044659F"/>
    <w:rsid w:val="0044784B"/>
    <w:rsid w:val="00447F92"/>
    <w:rsid w:val="004509E3"/>
    <w:rsid w:val="00450BB0"/>
    <w:rsid w:val="00451AD9"/>
    <w:rsid w:val="00460790"/>
    <w:rsid w:val="0046117B"/>
    <w:rsid w:val="00463BEF"/>
    <w:rsid w:val="00466537"/>
    <w:rsid w:val="0047110F"/>
    <w:rsid w:val="004714AE"/>
    <w:rsid w:val="0047163F"/>
    <w:rsid w:val="00473614"/>
    <w:rsid w:val="00473CE8"/>
    <w:rsid w:val="00474513"/>
    <w:rsid w:val="004765F6"/>
    <w:rsid w:val="00476C99"/>
    <w:rsid w:val="00476D35"/>
    <w:rsid w:val="00483636"/>
    <w:rsid w:val="00483A41"/>
    <w:rsid w:val="00484542"/>
    <w:rsid w:val="004860A3"/>
    <w:rsid w:val="00486736"/>
    <w:rsid w:val="0049019B"/>
    <w:rsid w:val="004905D3"/>
    <w:rsid w:val="00491205"/>
    <w:rsid w:val="00491C93"/>
    <w:rsid w:val="004946DA"/>
    <w:rsid w:val="00494F93"/>
    <w:rsid w:val="00497A58"/>
    <w:rsid w:val="00497AE0"/>
    <w:rsid w:val="004A0291"/>
    <w:rsid w:val="004A0DCC"/>
    <w:rsid w:val="004A3C97"/>
    <w:rsid w:val="004A6C6D"/>
    <w:rsid w:val="004A716A"/>
    <w:rsid w:val="004B232D"/>
    <w:rsid w:val="004B391B"/>
    <w:rsid w:val="004B413F"/>
    <w:rsid w:val="004B4BE9"/>
    <w:rsid w:val="004B5E01"/>
    <w:rsid w:val="004C0C9A"/>
    <w:rsid w:val="004C1A99"/>
    <w:rsid w:val="004C2616"/>
    <w:rsid w:val="004D159E"/>
    <w:rsid w:val="004D1F57"/>
    <w:rsid w:val="004D4469"/>
    <w:rsid w:val="004D49FC"/>
    <w:rsid w:val="004D4DE1"/>
    <w:rsid w:val="004D7343"/>
    <w:rsid w:val="004D7516"/>
    <w:rsid w:val="004E0BBD"/>
    <w:rsid w:val="004E18A6"/>
    <w:rsid w:val="004E5C25"/>
    <w:rsid w:val="004E5E5C"/>
    <w:rsid w:val="004E6820"/>
    <w:rsid w:val="004E6C0E"/>
    <w:rsid w:val="004F47B4"/>
    <w:rsid w:val="004F4A4B"/>
    <w:rsid w:val="004F543D"/>
    <w:rsid w:val="0050120C"/>
    <w:rsid w:val="00501EFF"/>
    <w:rsid w:val="00504585"/>
    <w:rsid w:val="005058D9"/>
    <w:rsid w:val="00510104"/>
    <w:rsid w:val="0051291F"/>
    <w:rsid w:val="00513C44"/>
    <w:rsid w:val="00514140"/>
    <w:rsid w:val="005153A9"/>
    <w:rsid w:val="00516D05"/>
    <w:rsid w:val="0051743B"/>
    <w:rsid w:val="005227D6"/>
    <w:rsid w:val="005230D8"/>
    <w:rsid w:val="005244A8"/>
    <w:rsid w:val="00525143"/>
    <w:rsid w:val="00525390"/>
    <w:rsid w:val="00526863"/>
    <w:rsid w:val="005270F9"/>
    <w:rsid w:val="00530977"/>
    <w:rsid w:val="00532F21"/>
    <w:rsid w:val="00535AA6"/>
    <w:rsid w:val="005403D1"/>
    <w:rsid w:val="00542505"/>
    <w:rsid w:val="0054342B"/>
    <w:rsid w:val="00543BA8"/>
    <w:rsid w:val="00544D24"/>
    <w:rsid w:val="00546351"/>
    <w:rsid w:val="00547C17"/>
    <w:rsid w:val="00553317"/>
    <w:rsid w:val="00553955"/>
    <w:rsid w:val="00553ED5"/>
    <w:rsid w:val="00554860"/>
    <w:rsid w:val="00554BB6"/>
    <w:rsid w:val="00554DD9"/>
    <w:rsid w:val="00555D30"/>
    <w:rsid w:val="0055693D"/>
    <w:rsid w:val="00563C6F"/>
    <w:rsid w:val="00564829"/>
    <w:rsid w:val="00564F21"/>
    <w:rsid w:val="0056573E"/>
    <w:rsid w:val="00571FA9"/>
    <w:rsid w:val="005727E9"/>
    <w:rsid w:val="005731AD"/>
    <w:rsid w:val="00573556"/>
    <w:rsid w:val="005735B3"/>
    <w:rsid w:val="00573D2F"/>
    <w:rsid w:val="005741BD"/>
    <w:rsid w:val="00576F93"/>
    <w:rsid w:val="005778EC"/>
    <w:rsid w:val="00577DE1"/>
    <w:rsid w:val="00581B9B"/>
    <w:rsid w:val="005843DE"/>
    <w:rsid w:val="0058611E"/>
    <w:rsid w:val="00586CF3"/>
    <w:rsid w:val="00586CF4"/>
    <w:rsid w:val="00590C95"/>
    <w:rsid w:val="00593BF7"/>
    <w:rsid w:val="00596204"/>
    <w:rsid w:val="00596374"/>
    <w:rsid w:val="005967D7"/>
    <w:rsid w:val="0059682F"/>
    <w:rsid w:val="005969FB"/>
    <w:rsid w:val="005A0D1E"/>
    <w:rsid w:val="005A1214"/>
    <w:rsid w:val="005A1B96"/>
    <w:rsid w:val="005A50AA"/>
    <w:rsid w:val="005A536D"/>
    <w:rsid w:val="005B0CDB"/>
    <w:rsid w:val="005B0D94"/>
    <w:rsid w:val="005B1826"/>
    <w:rsid w:val="005B1CF0"/>
    <w:rsid w:val="005B2436"/>
    <w:rsid w:val="005B2B47"/>
    <w:rsid w:val="005B2D65"/>
    <w:rsid w:val="005B36E4"/>
    <w:rsid w:val="005B3D96"/>
    <w:rsid w:val="005B4B61"/>
    <w:rsid w:val="005B6B53"/>
    <w:rsid w:val="005B7EF6"/>
    <w:rsid w:val="005C06AD"/>
    <w:rsid w:val="005C165A"/>
    <w:rsid w:val="005C2837"/>
    <w:rsid w:val="005C4D35"/>
    <w:rsid w:val="005C4F6F"/>
    <w:rsid w:val="005D19F4"/>
    <w:rsid w:val="005D4779"/>
    <w:rsid w:val="005D5512"/>
    <w:rsid w:val="005D571D"/>
    <w:rsid w:val="005D70F0"/>
    <w:rsid w:val="005E0B30"/>
    <w:rsid w:val="005E1B41"/>
    <w:rsid w:val="005E20EC"/>
    <w:rsid w:val="005E2206"/>
    <w:rsid w:val="005E3501"/>
    <w:rsid w:val="005E7060"/>
    <w:rsid w:val="005F0D3D"/>
    <w:rsid w:val="005F1B71"/>
    <w:rsid w:val="005F3D7B"/>
    <w:rsid w:val="005F4D8E"/>
    <w:rsid w:val="005F525A"/>
    <w:rsid w:val="005F54F5"/>
    <w:rsid w:val="005F5D9F"/>
    <w:rsid w:val="005F68FD"/>
    <w:rsid w:val="005F74C0"/>
    <w:rsid w:val="006005AE"/>
    <w:rsid w:val="006007AA"/>
    <w:rsid w:val="00601BD3"/>
    <w:rsid w:val="0060439A"/>
    <w:rsid w:val="00604451"/>
    <w:rsid w:val="00604DEA"/>
    <w:rsid w:val="00605199"/>
    <w:rsid w:val="00606274"/>
    <w:rsid w:val="00606F2D"/>
    <w:rsid w:val="00611537"/>
    <w:rsid w:val="00611991"/>
    <w:rsid w:val="0061376C"/>
    <w:rsid w:val="00614CFA"/>
    <w:rsid w:val="006153E6"/>
    <w:rsid w:val="00617560"/>
    <w:rsid w:val="00620097"/>
    <w:rsid w:val="00620B8E"/>
    <w:rsid w:val="006222B8"/>
    <w:rsid w:val="0062332E"/>
    <w:rsid w:val="00624655"/>
    <w:rsid w:val="00624C5E"/>
    <w:rsid w:val="0062539F"/>
    <w:rsid w:val="0062676D"/>
    <w:rsid w:val="00626BF5"/>
    <w:rsid w:val="00626FD8"/>
    <w:rsid w:val="006335CE"/>
    <w:rsid w:val="00635884"/>
    <w:rsid w:val="00637B1D"/>
    <w:rsid w:val="006405D4"/>
    <w:rsid w:val="00640CDE"/>
    <w:rsid w:val="00641E5A"/>
    <w:rsid w:val="00643276"/>
    <w:rsid w:val="00644BA6"/>
    <w:rsid w:val="006464CD"/>
    <w:rsid w:val="00647564"/>
    <w:rsid w:val="00650D85"/>
    <w:rsid w:val="006526E5"/>
    <w:rsid w:val="006528C9"/>
    <w:rsid w:val="00653717"/>
    <w:rsid w:val="006538BE"/>
    <w:rsid w:val="00653D1F"/>
    <w:rsid w:val="00656140"/>
    <w:rsid w:val="0065670F"/>
    <w:rsid w:val="00656EE2"/>
    <w:rsid w:val="0065757C"/>
    <w:rsid w:val="00660A6B"/>
    <w:rsid w:val="00660DF3"/>
    <w:rsid w:val="00661F96"/>
    <w:rsid w:val="00662BDB"/>
    <w:rsid w:val="00663C1D"/>
    <w:rsid w:val="006673E8"/>
    <w:rsid w:val="006702E6"/>
    <w:rsid w:val="006703A2"/>
    <w:rsid w:val="00671EC0"/>
    <w:rsid w:val="006753DE"/>
    <w:rsid w:val="00676F48"/>
    <w:rsid w:val="0067770B"/>
    <w:rsid w:val="00683A5A"/>
    <w:rsid w:val="00683FD0"/>
    <w:rsid w:val="0068594D"/>
    <w:rsid w:val="00686056"/>
    <w:rsid w:val="00690006"/>
    <w:rsid w:val="0069022C"/>
    <w:rsid w:val="00691C32"/>
    <w:rsid w:val="00691CBC"/>
    <w:rsid w:val="00691D2A"/>
    <w:rsid w:val="0069289F"/>
    <w:rsid w:val="006948E8"/>
    <w:rsid w:val="00697AA1"/>
    <w:rsid w:val="006A004D"/>
    <w:rsid w:val="006A07CE"/>
    <w:rsid w:val="006A1E01"/>
    <w:rsid w:val="006A473D"/>
    <w:rsid w:val="006A55CF"/>
    <w:rsid w:val="006B0513"/>
    <w:rsid w:val="006B0B4C"/>
    <w:rsid w:val="006B16E0"/>
    <w:rsid w:val="006B24BB"/>
    <w:rsid w:val="006B30D1"/>
    <w:rsid w:val="006B4816"/>
    <w:rsid w:val="006B7523"/>
    <w:rsid w:val="006C157B"/>
    <w:rsid w:val="006C46C3"/>
    <w:rsid w:val="006C5AD3"/>
    <w:rsid w:val="006C617F"/>
    <w:rsid w:val="006C6E6C"/>
    <w:rsid w:val="006C70D8"/>
    <w:rsid w:val="006C78B5"/>
    <w:rsid w:val="006D23D9"/>
    <w:rsid w:val="006D46B9"/>
    <w:rsid w:val="006D49A7"/>
    <w:rsid w:val="006D4A01"/>
    <w:rsid w:val="006D6A17"/>
    <w:rsid w:val="006D7979"/>
    <w:rsid w:val="006E2139"/>
    <w:rsid w:val="006E2AA3"/>
    <w:rsid w:val="006E2E28"/>
    <w:rsid w:val="006E367C"/>
    <w:rsid w:val="006E5CB7"/>
    <w:rsid w:val="006E7517"/>
    <w:rsid w:val="006F04FB"/>
    <w:rsid w:val="006F124F"/>
    <w:rsid w:val="006F23E9"/>
    <w:rsid w:val="006F45DD"/>
    <w:rsid w:val="00700AB5"/>
    <w:rsid w:val="007011EC"/>
    <w:rsid w:val="007037FE"/>
    <w:rsid w:val="00705766"/>
    <w:rsid w:val="0071121B"/>
    <w:rsid w:val="007118A9"/>
    <w:rsid w:val="00716381"/>
    <w:rsid w:val="007172D9"/>
    <w:rsid w:val="00720183"/>
    <w:rsid w:val="00720578"/>
    <w:rsid w:val="00720888"/>
    <w:rsid w:val="00720C4E"/>
    <w:rsid w:val="0072138D"/>
    <w:rsid w:val="00721642"/>
    <w:rsid w:val="00721A4A"/>
    <w:rsid w:val="00721CAD"/>
    <w:rsid w:val="00723F09"/>
    <w:rsid w:val="007253F6"/>
    <w:rsid w:val="00726DD3"/>
    <w:rsid w:val="0072746D"/>
    <w:rsid w:val="00727777"/>
    <w:rsid w:val="00730D80"/>
    <w:rsid w:val="007312AA"/>
    <w:rsid w:val="007342AA"/>
    <w:rsid w:val="00734C1B"/>
    <w:rsid w:val="00735CDB"/>
    <w:rsid w:val="00735E4A"/>
    <w:rsid w:val="0074091B"/>
    <w:rsid w:val="007411A9"/>
    <w:rsid w:val="0074137D"/>
    <w:rsid w:val="0074181A"/>
    <w:rsid w:val="007460A4"/>
    <w:rsid w:val="00747ACE"/>
    <w:rsid w:val="007509F5"/>
    <w:rsid w:val="00750D3B"/>
    <w:rsid w:val="007516F0"/>
    <w:rsid w:val="00753A99"/>
    <w:rsid w:val="00753B35"/>
    <w:rsid w:val="007550AB"/>
    <w:rsid w:val="00755BA4"/>
    <w:rsid w:val="007604FB"/>
    <w:rsid w:val="00760D34"/>
    <w:rsid w:val="007638CD"/>
    <w:rsid w:val="00764382"/>
    <w:rsid w:val="00764799"/>
    <w:rsid w:val="007653DA"/>
    <w:rsid w:val="0076614E"/>
    <w:rsid w:val="00773205"/>
    <w:rsid w:val="00773725"/>
    <w:rsid w:val="0077515D"/>
    <w:rsid w:val="00776366"/>
    <w:rsid w:val="00777258"/>
    <w:rsid w:val="00777791"/>
    <w:rsid w:val="00780D8F"/>
    <w:rsid w:val="007834E3"/>
    <w:rsid w:val="00783B70"/>
    <w:rsid w:val="00784EB7"/>
    <w:rsid w:val="0078561F"/>
    <w:rsid w:val="007873E2"/>
    <w:rsid w:val="00791EDE"/>
    <w:rsid w:val="0079305A"/>
    <w:rsid w:val="007951E7"/>
    <w:rsid w:val="00797271"/>
    <w:rsid w:val="0079776D"/>
    <w:rsid w:val="007A03A7"/>
    <w:rsid w:val="007A0CE2"/>
    <w:rsid w:val="007A1421"/>
    <w:rsid w:val="007A1881"/>
    <w:rsid w:val="007A1BC3"/>
    <w:rsid w:val="007A3555"/>
    <w:rsid w:val="007A746A"/>
    <w:rsid w:val="007A7CEE"/>
    <w:rsid w:val="007A7FE3"/>
    <w:rsid w:val="007B0F12"/>
    <w:rsid w:val="007B0FFA"/>
    <w:rsid w:val="007B1B72"/>
    <w:rsid w:val="007B293A"/>
    <w:rsid w:val="007B29C4"/>
    <w:rsid w:val="007B2F4F"/>
    <w:rsid w:val="007B2FB1"/>
    <w:rsid w:val="007B3D5C"/>
    <w:rsid w:val="007B4FD0"/>
    <w:rsid w:val="007B74AF"/>
    <w:rsid w:val="007C008A"/>
    <w:rsid w:val="007C03DA"/>
    <w:rsid w:val="007C05F1"/>
    <w:rsid w:val="007C0C20"/>
    <w:rsid w:val="007C2FB4"/>
    <w:rsid w:val="007C66B0"/>
    <w:rsid w:val="007C78F1"/>
    <w:rsid w:val="007C7944"/>
    <w:rsid w:val="007C7C55"/>
    <w:rsid w:val="007C7CCF"/>
    <w:rsid w:val="007D3179"/>
    <w:rsid w:val="007D3C8D"/>
    <w:rsid w:val="007D589A"/>
    <w:rsid w:val="007D6152"/>
    <w:rsid w:val="007D6D58"/>
    <w:rsid w:val="007E03C0"/>
    <w:rsid w:val="007E2034"/>
    <w:rsid w:val="007E2836"/>
    <w:rsid w:val="007E2873"/>
    <w:rsid w:val="007E3D50"/>
    <w:rsid w:val="007E568A"/>
    <w:rsid w:val="007E6295"/>
    <w:rsid w:val="007F00E1"/>
    <w:rsid w:val="007F0D03"/>
    <w:rsid w:val="007F1B18"/>
    <w:rsid w:val="007F1B6E"/>
    <w:rsid w:val="007F1CE3"/>
    <w:rsid w:val="007F2DEC"/>
    <w:rsid w:val="007F4828"/>
    <w:rsid w:val="008005C8"/>
    <w:rsid w:val="008006BE"/>
    <w:rsid w:val="00802289"/>
    <w:rsid w:val="0080397A"/>
    <w:rsid w:val="0080398F"/>
    <w:rsid w:val="00806D1E"/>
    <w:rsid w:val="00807054"/>
    <w:rsid w:val="0080728A"/>
    <w:rsid w:val="0081398E"/>
    <w:rsid w:val="00813DBC"/>
    <w:rsid w:val="00813F7A"/>
    <w:rsid w:val="00814287"/>
    <w:rsid w:val="0081728D"/>
    <w:rsid w:val="00820F8E"/>
    <w:rsid w:val="00821637"/>
    <w:rsid w:val="00821F18"/>
    <w:rsid w:val="00822995"/>
    <w:rsid w:val="00822FC7"/>
    <w:rsid w:val="00823795"/>
    <w:rsid w:val="00823DD8"/>
    <w:rsid w:val="00825CB7"/>
    <w:rsid w:val="00826991"/>
    <w:rsid w:val="008273CB"/>
    <w:rsid w:val="0083018C"/>
    <w:rsid w:val="00832D90"/>
    <w:rsid w:val="00833C4A"/>
    <w:rsid w:val="0083589A"/>
    <w:rsid w:val="00845A45"/>
    <w:rsid w:val="00855A9A"/>
    <w:rsid w:val="00856A0E"/>
    <w:rsid w:val="00856BA9"/>
    <w:rsid w:val="00856F17"/>
    <w:rsid w:val="00862134"/>
    <w:rsid w:val="008631CE"/>
    <w:rsid w:val="0086443E"/>
    <w:rsid w:val="00865AAD"/>
    <w:rsid w:val="00870FB9"/>
    <w:rsid w:val="008724AF"/>
    <w:rsid w:val="00872BF1"/>
    <w:rsid w:val="00872FD2"/>
    <w:rsid w:val="00873D35"/>
    <w:rsid w:val="00876869"/>
    <w:rsid w:val="00876E51"/>
    <w:rsid w:val="00880EE9"/>
    <w:rsid w:val="00881862"/>
    <w:rsid w:val="00885B62"/>
    <w:rsid w:val="00886047"/>
    <w:rsid w:val="008877B6"/>
    <w:rsid w:val="0089183A"/>
    <w:rsid w:val="00892F42"/>
    <w:rsid w:val="00894174"/>
    <w:rsid w:val="00894419"/>
    <w:rsid w:val="00894F26"/>
    <w:rsid w:val="00894F9A"/>
    <w:rsid w:val="00896BD0"/>
    <w:rsid w:val="008A1A16"/>
    <w:rsid w:val="008A224D"/>
    <w:rsid w:val="008A230C"/>
    <w:rsid w:val="008A3DC9"/>
    <w:rsid w:val="008A5C30"/>
    <w:rsid w:val="008B26FD"/>
    <w:rsid w:val="008B2BC0"/>
    <w:rsid w:val="008B2E86"/>
    <w:rsid w:val="008C005D"/>
    <w:rsid w:val="008C0EAA"/>
    <w:rsid w:val="008C23C2"/>
    <w:rsid w:val="008C307A"/>
    <w:rsid w:val="008C4283"/>
    <w:rsid w:val="008C4629"/>
    <w:rsid w:val="008C5A91"/>
    <w:rsid w:val="008D0F7C"/>
    <w:rsid w:val="008D3A2C"/>
    <w:rsid w:val="008D4B67"/>
    <w:rsid w:val="008E21AB"/>
    <w:rsid w:val="008E2830"/>
    <w:rsid w:val="008E3008"/>
    <w:rsid w:val="008E4A83"/>
    <w:rsid w:val="008E6AB3"/>
    <w:rsid w:val="008E7B8E"/>
    <w:rsid w:val="008E7ED3"/>
    <w:rsid w:val="008F293E"/>
    <w:rsid w:val="008F304C"/>
    <w:rsid w:val="008F31BA"/>
    <w:rsid w:val="008F4F89"/>
    <w:rsid w:val="008F69D0"/>
    <w:rsid w:val="009017C2"/>
    <w:rsid w:val="009032E9"/>
    <w:rsid w:val="00904097"/>
    <w:rsid w:val="009053F7"/>
    <w:rsid w:val="00905422"/>
    <w:rsid w:val="00905946"/>
    <w:rsid w:val="00907CBD"/>
    <w:rsid w:val="009150C4"/>
    <w:rsid w:val="0092366D"/>
    <w:rsid w:val="00924EE9"/>
    <w:rsid w:val="00930258"/>
    <w:rsid w:val="00930625"/>
    <w:rsid w:val="00930A39"/>
    <w:rsid w:val="00930DF7"/>
    <w:rsid w:val="00931929"/>
    <w:rsid w:val="00933D7F"/>
    <w:rsid w:val="0093426C"/>
    <w:rsid w:val="009350F0"/>
    <w:rsid w:val="00935E99"/>
    <w:rsid w:val="00936857"/>
    <w:rsid w:val="00936914"/>
    <w:rsid w:val="00936A48"/>
    <w:rsid w:val="00937EEC"/>
    <w:rsid w:val="009419A4"/>
    <w:rsid w:val="00945BE8"/>
    <w:rsid w:val="00952D32"/>
    <w:rsid w:val="0095693E"/>
    <w:rsid w:val="00957BA0"/>
    <w:rsid w:val="009602FB"/>
    <w:rsid w:val="00960B15"/>
    <w:rsid w:val="00962504"/>
    <w:rsid w:val="00965BA4"/>
    <w:rsid w:val="00971AC8"/>
    <w:rsid w:val="00972451"/>
    <w:rsid w:val="0097311B"/>
    <w:rsid w:val="00975F27"/>
    <w:rsid w:val="00977BEA"/>
    <w:rsid w:val="0098628D"/>
    <w:rsid w:val="0098640B"/>
    <w:rsid w:val="00986921"/>
    <w:rsid w:val="00991538"/>
    <w:rsid w:val="0099372E"/>
    <w:rsid w:val="00993BE7"/>
    <w:rsid w:val="00993DC9"/>
    <w:rsid w:val="00994C96"/>
    <w:rsid w:val="00995104"/>
    <w:rsid w:val="0099511D"/>
    <w:rsid w:val="009951AD"/>
    <w:rsid w:val="009967EC"/>
    <w:rsid w:val="00996A92"/>
    <w:rsid w:val="00997935"/>
    <w:rsid w:val="009A0464"/>
    <w:rsid w:val="009A44A5"/>
    <w:rsid w:val="009A6568"/>
    <w:rsid w:val="009A73C3"/>
    <w:rsid w:val="009B058D"/>
    <w:rsid w:val="009B139F"/>
    <w:rsid w:val="009B2D95"/>
    <w:rsid w:val="009B368E"/>
    <w:rsid w:val="009B3E1B"/>
    <w:rsid w:val="009B60B8"/>
    <w:rsid w:val="009C157D"/>
    <w:rsid w:val="009C403B"/>
    <w:rsid w:val="009C4D33"/>
    <w:rsid w:val="009C53B6"/>
    <w:rsid w:val="009C548F"/>
    <w:rsid w:val="009C6DB7"/>
    <w:rsid w:val="009D1327"/>
    <w:rsid w:val="009D1B0C"/>
    <w:rsid w:val="009D3564"/>
    <w:rsid w:val="009D5174"/>
    <w:rsid w:val="009D5748"/>
    <w:rsid w:val="009D57E3"/>
    <w:rsid w:val="009E006D"/>
    <w:rsid w:val="009E0A65"/>
    <w:rsid w:val="009E3307"/>
    <w:rsid w:val="009E42FF"/>
    <w:rsid w:val="009E49C4"/>
    <w:rsid w:val="009E5122"/>
    <w:rsid w:val="009E57C4"/>
    <w:rsid w:val="009F06B9"/>
    <w:rsid w:val="009F1F2B"/>
    <w:rsid w:val="009F2C03"/>
    <w:rsid w:val="009F6105"/>
    <w:rsid w:val="00A03C84"/>
    <w:rsid w:val="00A041DC"/>
    <w:rsid w:val="00A063EE"/>
    <w:rsid w:val="00A07DD4"/>
    <w:rsid w:val="00A15766"/>
    <w:rsid w:val="00A161A4"/>
    <w:rsid w:val="00A17887"/>
    <w:rsid w:val="00A17957"/>
    <w:rsid w:val="00A2106E"/>
    <w:rsid w:val="00A225FC"/>
    <w:rsid w:val="00A22C63"/>
    <w:rsid w:val="00A239E9"/>
    <w:rsid w:val="00A27B48"/>
    <w:rsid w:val="00A32258"/>
    <w:rsid w:val="00A324D4"/>
    <w:rsid w:val="00A33333"/>
    <w:rsid w:val="00A33D48"/>
    <w:rsid w:val="00A35B67"/>
    <w:rsid w:val="00A3613D"/>
    <w:rsid w:val="00A37554"/>
    <w:rsid w:val="00A40EDA"/>
    <w:rsid w:val="00A42423"/>
    <w:rsid w:val="00A42BF5"/>
    <w:rsid w:val="00A42D16"/>
    <w:rsid w:val="00A42E30"/>
    <w:rsid w:val="00A42F00"/>
    <w:rsid w:val="00A43B3E"/>
    <w:rsid w:val="00A4526A"/>
    <w:rsid w:val="00A47852"/>
    <w:rsid w:val="00A52973"/>
    <w:rsid w:val="00A52E61"/>
    <w:rsid w:val="00A542C8"/>
    <w:rsid w:val="00A5467B"/>
    <w:rsid w:val="00A56062"/>
    <w:rsid w:val="00A5690E"/>
    <w:rsid w:val="00A578F4"/>
    <w:rsid w:val="00A6068C"/>
    <w:rsid w:val="00A6172E"/>
    <w:rsid w:val="00A64968"/>
    <w:rsid w:val="00A6537C"/>
    <w:rsid w:val="00A659E1"/>
    <w:rsid w:val="00A66134"/>
    <w:rsid w:val="00A66311"/>
    <w:rsid w:val="00A664AB"/>
    <w:rsid w:val="00A7281A"/>
    <w:rsid w:val="00A8002D"/>
    <w:rsid w:val="00A80E26"/>
    <w:rsid w:val="00A835EA"/>
    <w:rsid w:val="00A85445"/>
    <w:rsid w:val="00A86019"/>
    <w:rsid w:val="00A861D6"/>
    <w:rsid w:val="00A866B9"/>
    <w:rsid w:val="00A86D79"/>
    <w:rsid w:val="00A87979"/>
    <w:rsid w:val="00A900CC"/>
    <w:rsid w:val="00A902CD"/>
    <w:rsid w:val="00A9095F"/>
    <w:rsid w:val="00A90A50"/>
    <w:rsid w:val="00A947C9"/>
    <w:rsid w:val="00A97EDE"/>
    <w:rsid w:val="00AA01EC"/>
    <w:rsid w:val="00AA1AC1"/>
    <w:rsid w:val="00AA2B81"/>
    <w:rsid w:val="00AA34E3"/>
    <w:rsid w:val="00AA4905"/>
    <w:rsid w:val="00AA733A"/>
    <w:rsid w:val="00AB32A9"/>
    <w:rsid w:val="00AB3933"/>
    <w:rsid w:val="00AB3DD5"/>
    <w:rsid w:val="00AB4085"/>
    <w:rsid w:val="00AB6456"/>
    <w:rsid w:val="00AB68C9"/>
    <w:rsid w:val="00AB6EE3"/>
    <w:rsid w:val="00AB6F48"/>
    <w:rsid w:val="00AC02AA"/>
    <w:rsid w:val="00AC1D94"/>
    <w:rsid w:val="00AC2059"/>
    <w:rsid w:val="00AC2081"/>
    <w:rsid w:val="00AC400B"/>
    <w:rsid w:val="00AC5CEE"/>
    <w:rsid w:val="00AC7970"/>
    <w:rsid w:val="00AD333C"/>
    <w:rsid w:val="00AD4DF0"/>
    <w:rsid w:val="00AD6475"/>
    <w:rsid w:val="00AE01DC"/>
    <w:rsid w:val="00AE0FC7"/>
    <w:rsid w:val="00AE1349"/>
    <w:rsid w:val="00AE3E3D"/>
    <w:rsid w:val="00AE3FCC"/>
    <w:rsid w:val="00AE4CAF"/>
    <w:rsid w:val="00AE57B5"/>
    <w:rsid w:val="00AE5E8B"/>
    <w:rsid w:val="00AE6C40"/>
    <w:rsid w:val="00AE710A"/>
    <w:rsid w:val="00AF15CB"/>
    <w:rsid w:val="00AF2438"/>
    <w:rsid w:val="00AF3060"/>
    <w:rsid w:val="00AF3F39"/>
    <w:rsid w:val="00AF5BCC"/>
    <w:rsid w:val="00AF5C5B"/>
    <w:rsid w:val="00AF6FE8"/>
    <w:rsid w:val="00B00896"/>
    <w:rsid w:val="00B01599"/>
    <w:rsid w:val="00B0170E"/>
    <w:rsid w:val="00B020E4"/>
    <w:rsid w:val="00B038EE"/>
    <w:rsid w:val="00B03D40"/>
    <w:rsid w:val="00B04C32"/>
    <w:rsid w:val="00B055B1"/>
    <w:rsid w:val="00B0660D"/>
    <w:rsid w:val="00B06697"/>
    <w:rsid w:val="00B1177D"/>
    <w:rsid w:val="00B12CFE"/>
    <w:rsid w:val="00B17149"/>
    <w:rsid w:val="00B176C3"/>
    <w:rsid w:val="00B17F3D"/>
    <w:rsid w:val="00B20E03"/>
    <w:rsid w:val="00B21E23"/>
    <w:rsid w:val="00B23661"/>
    <w:rsid w:val="00B253A1"/>
    <w:rsid w:val="00B262AB"/>
    <w:rsid w:val="00B2727E"/>
    <w:rsid w:val="00B27985"/>
    <w:rsid w:val="00B312D6"/>
    <w:rsid w:val="00B32F9D"/>
    <w:rsid w:val="00B33CB7"/>
    <w:rsid w:val="00B34077"/>
    <w:rsid w:val="00B352FA"/>
    <w:rsid w:val="00B36B5C"/>
    <w:rsid w:val="00B36D31"/>
    <w:rsid w:val="00B43146"/>
    <w:rsid w:val="00B43C37"/>
    <w:rsid w:val="00B45B21"/>
    <w:rsid w:val="00B46969"/>
    <w:rsid w:val="00B46E58"/>
    <w:rsid w:val="00B4761C"/>
    <w:rsid w:val="00B47A1D"/>
    <w:rsid w:val="00B47E91"/>
    <w:rsid w:val="00B50A40"/>
    <w:rsid w:val="00B5124C"/>
    <w:rsid w:val="00B52DEC"/>
    <w:rsid w:val="00B547B0"/>
    <w:rsid w:val="00B55F7D"/>
    <w:rsid w:val="00B617CD"/>
    <w:rsid w:val="00B61F5F"/>
    <w:rsid w:val="00B6285C"/>
    <w:rsid w:val="00B66FC9"/>
    <w:rsid w:val="00B73572"/>
    <w:rsid w:val="00B73FBE"/>
    <w:rsid w:val="00B75298"/>
    <w:rsid w:val="00B7568E"/>
    <w:rsid w:val="00B75F0F"/>
    <w:rsid w:val="00B76AF5"/>
    <w:rsid w:val="00B805E0"/>
    <w:rsid w:val="00B91F8E"/>
    <w:rsid w:val="00B92A91"/>
    <w:rsid w:val="00B93607"/>
    <w:rsid w:val="00B955FF"/>
    <w:rsid w:val="00B962CB"/>
    <w:rsid w:val="00B97D3E"/>
    <w:rsid w:val="00BA4AC3"/>
    <w:rsid w:val="00BA63DA"/>
    <w:rsid w:val="00BB1275"/>
    <w:rsid w:val="00BB3BB2"/>
    <w:rsid w:val="00BB3F9C"/>
    <w:rsid w:val="00BB49F1"/>
    <w:rsid w:val="00BB4A7A"/>
    <w:rsid w:val="00BB6984"/>
    <w:rsid w:val="00BB6CB3"/>
    <w:rsid w:val="00BC0047"/>
    <w:rsid w:val="00BC266F"/>
    <w:rsid w:val="00BC4DB1"/>
    <w:rsid w:val="00BC6D63"/>
    <w:rsid w:val="00BC795C"/>
    <w:rsid w:val="00BD093C"/>
    <w:rsid w:val="00BD158B"/>
    <w:rsid w:val="00BD36B4"/>
    <w:rsid w:val="00BE06AC"/>
    <w:rsid w:val="00BE48D2"/>
    <w:rsid w:val="00BE592F"/>
    <w:rsid w:val="00BE69E7"/>
    <w:rsid w:val="00BE6D47"/>
    <w:rsid w:val="00BE6FEE"/>
    <w:rsid w:val="00BE77B1"/>
    <w:rsid w:val="00BF0649"/>
    <w:rsid w:val="00BF2B04"/>
    <w:rsid w:val="00BF2CD2"/>
    <w:rsid w:val="00BF44C1"/>
    <w:rsid w:val="00BF67EE"/>
    <w:rsid w:val="00BF6F8B"/>
    <w:rsid w:val="00C019E3"/>
    <w:rsid w:val="00C019FE"/>
    <w:rsid w:val="00C04DCF"/>
    <w:rsid w:val="00C04F0F"/>
    <w:rsid w:val="00C059AE"/>
    <w:rsid w:val="00C06177"/>
    <w:rsid w:val="00C075EA"/>
    <w:rsid w:val="00C07A93"/>
    <w:rsid w:val="00C1005F"/>
    <w:rsid w:val="00C108BC"/>
    <w:rsid w:val="00C112F4"/>
    <w:rsid w:val="00C1240A"/>
    <w:rsid w:val="00C12880"/>
    <w:rsid w:val="00C133B3"/>
    <w:rsid w:val="00C158DA"/>
    <w:rsid w:val="00C21D5D"/>
    <w:rsid w:val="00C22896"/>
    <w:rsid w:val="00C22F55"/>
    <w:rsid w:val="00C23990"/>
    <w:rsid w:val="00C24FA0"/>
    <w:rsid w:val="00C25EC1"/>
    <w:rsid w:val="00C271B9"/>
    <w:rsid w:val="00C27793"/>
    <w:rsid w:val="00C32D15"/>
    <w:rsid w:val="00C34C43"/>
    <w:rsid w:val="00C353E4"/>
    <w:rsid w:val="00C36FB3"/>
    <w:rsid w:val="00C40EB0"/>
    <w:rsid w:val="00C41BEB"/>
    <w:rsid w:val="00C42B4A"/>
    <w:rsid w:val="00C440E6"/>
    <w:rsid w:val="00C44420"/>
    <w:rsid w:val="00C46B46"/>
    <w:rsid w:val="00C50A26"/>
    <w:rsid w:val="00C51645"/>
    <w:rsid w:val="00C521B7"/>
    <w:rsid w:val="00C601AF"/>
    <w:rsid w:val="00C60C15"/>
    <w:rsid w:val="00C61AC6"/>
    <w:rsid w:val="00C62FF0"/>
    <w:rsid w:val="00C6791C"/>
    <w:rsid w:val="00C702C7"/>
    <w:rsid w:val="00C707B7"/>
    <w:rsid w:val="00C737F5"/>
    <w:rsid w:val="00C7429C"/>
    <w:rsid w:val="00C74CA6"/>
    <w:rsid w:val="00C7529F"/>
    <w:rsid w:val="00C762EB"/>
    <w:rsid w:val="00C7720A"/>
    <w:rsid w:val="00C77492"/>
    <w:rsid w:val="00C77750"/>
    <w:rsid w:val="00C80374"/>
    <w:rsid w:val="00C80B4D"/>
    <w:rsid w:val="00C80D50"/>
    <w:rsid w:val="00C83490"/>
    <w:rsid w:val="00C842D2"/>
    <w:rsid w:val="00C854DF"/>
    <w:rsid w:val="00C8689C"/>
    <w:rsid w:val="00C86CED"/>
    <w:rsid w:val="00C8703B"/>
    <w:rsid w:val="00C87264"/>
    <w:rsid w:val="00C876D6"/>
    <w:rsid w:val="00C87DC2"/>
    <w:rsid w:val="00C906B0"/>
    <w:rsid w:val="00C9175B"/>
    <w:rsid w:val="00C93494"/>
    <w:rsid w:val="00C96311"/>
    <w:rsid w:val="00C96EB5"/>
    <w:rsid w:val="00CA3071"/>
    <w:rsid w:val="00CA3738"/>
    <w:rsid w:val="00CA382D"/>
    <w:rsid w:val="00CA4E63"/>
    <w:rsid w:val="00CA5B05"/>
    <w:rsid w:val="00CA6654"/>
    <w:rsid w:val="00CA6DC5"/>
    <w:rsid w:val="00CA6F43"/>
    <w:rsid w:val="00CB3374"/>
    <w:rsid w:val="00CB59EC"/>
    <w:rsid w:val="00CB73CC"/>
    <w:rsid w:val="00CB79A6"/>
    <w:rsid w:val="00CC2A1A"/>
    <w:rsid w:val="00CC2B20"/>
    <w:rsid w:val="00CC3B14"/>
    <w:rsid w:val="00CC4BC9"/>
    <w:rsid w:val="00CC5E8F"/>
    <w:rsid w:val="00CD0C81"/>
    <w:rsid w:val="00CD1F0F"/>
    <w:rsid w:val="00CD3114"/>
    <w:rsid w:val="00CD3856"/>
    <w:rsid w:val="00CD410F"/>
    <w:rsid w:val="00CD5766"/>
    <w:rsid w:val="00CD5842"/>
    <w:rsid w:val="00CD5AF3"/>
    <w:rsid w:val="00CD6F4F"/>
    <w:rsid w:val="00CD7B7A"/>
    <w:rsid w:val="00CE0A86"/>
    <w:rsid w:val="00CE1D9F"/>
    <w:rsid w:val="00CE4204"/>
    <w:rsid w:val="00CE45B2"/>
    <w:rsid w:val="00CE4AAF"/>
    <w:rsid w:val="00CE5CE2"/>
    <w:rsid w:val="00CE5F38"/>
    <w:rsid w:val="00CE64CF"/>
    <w:rsid w:val="00CE76C3"/>
    <w:rsid w:val="00CE7CA2"/>
    <w:rsid w:val="00CF1270"/>
    <w:rsid w:val="00CF3CA4"/>
    <w:rsid w:val="00CF4CA7"/>
    <w:rsid w:val="00CF5020"/>
    <w:rsid w:val="00CF546E"/>
    <w:rsid w:val="00CF5A7C"/>
    <w:rsid w:val="00CF7F7F"/>
    <w:rsid w:val="00D0023B"/>
    <w:rsid w:val="00D00C7E"/>
    <w:rsid w:val="00D00DD7"/>
    <w:rsid w:val="00D01239"/>
    <w:rsid w:val="00D07F0A"/>
    <w:rsid w:val="00D106F2"/>
    <w:rsid w:val="00D10F67"/>
    <w:rsid w:val="00D113A1"/>
    <w:rsid w:val="00D137DC"/>
    <w:rsid w:val="00D13B3B"/>
    <w:rsid w:val="00D148D6"/>
    <w:rsid w:val="00D160E9"/>
    <w:rsid w:val="00D165E6"/>
    <w:rsid w:val="00D175C9"/>
    <w:rsid w:val="00D215AE"/>
    <w:rsid w:val="00D232CD"/>
    <w:rsid w:val="00D236E8"/>
    <w:rsid w:val="00D26AFF"/>
    <w:rsid w:val="00D26B1F"/>
    <w:rsid w:val="00D26ED3"/>
    <w:rsid w:val="00D270D8"/>
    <w:rsid w:val="00D27269"/>
    <w:rsid w:val="00D27B73"/>
    <w:rsid w:val="00D329DF"/>
    <w:rsid w:val="00D33A2B"/>
    <w:rsid w:val="00D347E7"/>
    <w:rsid w:val="00D3549D"/>
    <w:rsid w:val="00D35C72"/>
    <w:rsid w:val="00D36E73"/>
    <w:rsid w:val="00D40C5F"/>
    <w:rsid w:val="00D41297"/>
    <w:rsid w:val="00D4179D"/>
    <w:rsid w:val="00D41821"/>
    <w:rsid w:val="00D4280C"/>
    <w:rsid w:val="00D445E8"/>
    <w:rsid w:val="00D51C81"/>
    <w:rsid w:val="00D5297D"/>
    <w:rsid w:val="00D52A6A"/>
    <w:rsid w:val="00D53441"/>
    <w:rsid w:val="00D537DC"/>
    <w:rsid w:val="00D61DFC"/>
    <w:rsid w:val="00D62B61"/>
    <w:rsid w:val="00D6372D"/>
    <w:rsid w:val="00D67D03"/>
    <w:rsid w:val="00D720DF"/>
    <w:rsid w:val="00D768FD"/>
    <w:rsid w:val="00D7732D"/>
    <w:rsid w:val="00D80B2A"/>
    <w:rsid w:val="00D81380"/>
    <w:rsid w:val="00D81491"/>
    <w:rsid w:val="00D815D0"/>
    <w:rsid w:val="00D8195A"/>
    <w:rsid w:val="00D8201E"/>
    <w:rsid w:val="00D83F55"/>
    <w:rsid w:val="00D84A81"/>
    <w:rsid w:val="00D84F0F"/>
    <w:rsid w:val="00D86E2B"/>
    <w:rsid w:val="00D86EAD"/>
    <w:rsid w:val="00D870BA"/>
    <w:rsid w:val="00D9063F"/>
    <w:rsid w:val="00D909AD"/>
    <w:rsid w:val="00D93D94"/>
    <w:rsid w:val="00DA12D7"/>
    <w:rsid w:val="00DA18AB"/>
    <w:rsid w:val="00DA1962"/>
    <w:rsid w:val="00DA3DE9"/>
    <w:rsid w:val="00DA6B31"/>
    <w:rsid w:val="00DA6F35"/>
    <w:rsid w:val="00DA73CC"/>
    <w:rsid w:val="00DB0733"/>
    <w:rsid w:val="00DB0CB1"/>
    <w:rsid w:val="00DB362D"/>
    <w:rsid w:val="00DB5D79"/>
    <w:rsid w:val="00DB7CC3"/>
    <w:rsid w:val="00DB7DBA"/>
    <w:rsid w:val="00DC0298"/>
    <w:rsid w:val="00DC2556"/>
    <w:rsid w:val="00DC2636"/>
    <w:rsid w:val="00DC2B29"/>
    <w:rsid w:val="00DC2C76"/>
    <w:rsid w:val="00DC38FA"/>
    <w:rsid w:val="00DC4D91"/>
    <w:rsid w:val="00DC5456"/>
    <w:rsid w:val="00DC60D6"/>
    <w:rsid w:val="00DC65D0"/>
    <w:rsid w:val="00DC79D8"/>
    <w:rsid w:val="00DD14E0"/>
    <w:rsid w:val="00DD16C4"/>
    <w:rsid w:val="00DD1E10"/>
    <w:rsid w:val="00DD1E11"/>
    <w:rsid w:val="00DD2BCA"/>
    <w:rsid w:val="00DD47C4"/>
    <w:rsid w:val="00DD5350"/>
    <w:rsid w:val="00DD5A1B"/>
    <w:rsid w:val="00DD715C"/>
    <w:rsid w:val="00DD79D6"/>
    <w:rsid w:val="00DE1628"/>
    <w:rsid w:val="00DE18BC"/>
    <w:rsid w:val="00DE3739"/>
    <w:rsid w:val="00DE4D2A"/>
    <w:rsid w:val="00DE4DB9"/>
    <w:rsid w:val="00DF2ED3"/>
    <w:rsid w:val="00DF3BD3"/>
    <w:rsid w:val="00DF4B62"/>
    <w:rsid w:val="00DF597C"/>
    <w:rsid w:val="00DF698F"/>
    <w:rsid w:val="00E031E2"/>
    <w:rsid w:val="00E03B83"/>
    <w:rsid w:val="00E04BCC"/>
    <w:rsid w:val="00E0517E"/>
    <w:rsid w:val="00E0574D"/>
    <w:rsid w:val="00E05946"/>
    <w:rsid w:val="00E10068"/>
    <w:rsid w:val="00E11DDB"/>
    <w:rsid w:val="00E13785"/>
    <w:rsid w:val="00E14847"/>
    <w:rsid w:val="00E15DEF"/>
    <w:rsid w:val="00E15E9E"/>
    <w:rsid w:val="00E2392B"/>
    <w:rsid w:val="00E254DE"/>
    <w:rsid w:val="00E26113"/>
    <w:rsid w:val="00E266A4"/>
    <w:rsid w:val="00E329FD"/>
    <w:rsid w:val="00E35306"/>
    <w:rsid w:val="00E355A3"/>
    <w:rsid w:val="00E35847"/>
    <w:rsid w:val="00E36C7A"/>
    <w:rsid w:val="00E37453"/>
    <w:rsid w:val="00E4015D"/>
    <w:rsid w:val="00E41304"/>
    <w:rsid w:val="00E4362E"/>
    <w:rsid w:val="00E44571"/>
    <w:rsid w:val="00E44BF1"/>
    <w:rsid w:val="00E45AA1"/>
    <w:rsid w:val="00E46776"/>
    <w:rsid w:val="00E46EA9"/>
    <w:rsid w:val="00E47F46"/>
    <w:rsid w:val="00E51605"/>
    <w:rsid w:val="00E54BEF"/>
    <w:rsid w:val="00E55355"/>
    <w:rsid w:val="00E56993"/>
    <w:rsid w:val="00E56F4A"/>
    <w:rsid w:val="00E5727F"/>
    <w:rsid w:val="00E608F0"/>
    <w:rsid w:val="00E62442"/>
    <w:rsid w:val="00E65F78"/>
    <w:rsid w:val="00E70AF7"/>
    <w:rsid w:val="00E720F9"/>
    <w:rsid w:val="00E7258E"/>
    <w:rsid w:val="00E7288C"/>
    <w:rsid w:val="00E7433E"/>
    <w:rsid w:val="00E75AFF"/>
    <w:rsid w:val="00E777F4"/>
    <w:rsid w:val="00E7797E"/>
    <w:rsid w:val="00E82807"/>
    <w:rsid w:val="00E83422"/>
    <w:rsid w:val="00E85FDA"/>
    <w:rsid w:val="00E87432"/>
    <w:rsid w:val="00E917C6"/>
    <w:rsid w:val="00E943B8"/>
    <w:rsid w:val="00E94C20"/>
    <w:rsid w:val="00E953EE"/>
    <w:rsid w:val="00E956A6"/>
    <w:rsid w:val="00E958D7"/>
    <w:rsid w:val="00EA23AA"/>
    <w:rsid w:val="00EA2A4F"/>
    <w:rsid w:val="00EB04FB"/>
    <w:rsid w:val="00EB121D"/>
    <w:rsid w:val="00EB209E"/>
    <w:rsid w:val="00EB3010"/>
    <w:rsid w:val="00EB4FE1"/>
    <w:rsid w:val="00EB5CD1"/>
    <w:rsid w:val="00EB71FF"/>
    <w:rsid w:val="00EC0CCF"/>
    <w:rsid w:val="00EC0E13"/>
    <w:rsid w:val="00EC3172"/>
    <w:rsid w:val="00EC3CA5"/>
    <w:rsid w:val="00EC3EC0"/>
    <w:rsid w:val="00EC4DA9"/>
    <w:rsid w:val="00EC4E9F"/>
    <w:rsid w:val="00EC6CC9"/>
    <w:rsid w:val="00EC7608"/>
    <w:rsid w:val="00ED0A62"/>
    <w:rsid w:val="00ED2095"/>
    <w:rsid w:val="00ED2AC3"/>
    <w:rsid w:val="00ED40B4"/>
    <w:rsid w:val="00ED5523"/>
    <w:rsid w:val="00ED5DBC"/>
    <w:rsid w:val="00EE0207"/>
    <w:rsid w:val="00EE16D4"/>
    <w:rsid w:val="00EE1922"/>
    <w:rsid w:val="00EE2C87"/>
    <w:rsid w:val="00EE3969"/>
    <w:rsid w:val="00EE5ED5"/>
    <w:rsid w:val="00EE61A2"/>
    <w:rsid w:val="00EE6F01"/>
    <w:rsid w:val="00EE76FD"/>
    <w:rsid w:val="00EF04C1"/>
    <w:rsid w:val="00EF0925"/>
    <w:rsid w:val="00EF0ED6"/>
    <w:rsid w:val="00EF123D"/>
    <w:rsid w:val="00EF2F46"/>
    <w:rsid w:val="00EF4086"/>
    <w:rsid w:val="00EF6565"/>
    <w:rsid w:val="00F024A3"/>
    <w:rsid w:val="00F02BEC"/>
    <w:rsid w:val="00F03819"/>
    <w:rsid w:val="00F045B9"/>
    <w:rsid w:val="00F06686"/>
    <w:rsid w:val="00F100B7"/>
    <w:rsid w:val="00F1518C"/>
    <w:rsid w:val="00F15F3E"/>
    <w:rsid w:val="00F15F5C"/>
    <w:rsid w:val="00F17A7C"/>
    <w:rsid w:val="00F2035B"/>
    <w:rsid w:val="00F23266"/>
    <w:rsid w:val="00F241BB"/>
    <w:rsid w:val="00F25920"/>
    <w:rsid w:val="00F2715D"/>
    <w:rsid w:val="00F27379"/>
    <w:rsid w:val="00F3081C"/>
    <w:rsid w:val="00F30B55"/>
    <w:rsid w:val="00F30C08"/>
    <w:rsid w:val="00F4172A"/>
    <w:rsid w:val="00F44342"/>
    <w:rsid w:val="00F448EC"/>
    <w:rsid w:val="00F4513D"/>
    <w:rsid w:val="00F451F5"/>
    <w:rsid w:val="00F47689"/>
    <w:rsid w:val="00F47873"/>
    <w:rsid w:val="00F506EF"/>
    <w:rsid w:val="00F509A8"/>
    <w:rsid w:val="00F50A1C"/>
    <w:rsid w:val="00F5140D"/>
    <w:rsid w:val="00F565A3"/>
    <w:rsid w:val="00F625A6"/>
    <w:rsid w:val="00F630B1"/>
    <w:rsid w:val="00F64334"/>
    <w:rsid w:val="00F64FB4"/>
    <w:rsid w:val="00F6688A"/>
    <w:rsid w:val="00F66FAA"/>
    <w:rsid w:val="00F67B37"/>
    <w:rsid w:val="00F703D5"/>
    <w:rsid w:val="00F70F7A"/>
    <w:rsid w:val="00F740DA"/>
    <w:rsid w:val="00F7435C"/>
    <w:rsid w:val="00F758DD"/>
    <w:rsid w:val="00F821F8"/>
    <w:rsid w:val="00F84E1F"/>
    <w:rsid w:val="00F868E8"/>
    <w:rsid w:val="00F9119D"/>
    <w:rsid w:val="00F93122"/>
    <w:rsid w:val="00F93B4B"/>
    <w:rsid w:val="00F94471"/>
    <w:rsid w:val="00F9519F"/>
    <w:rsid w:val="00F95CD6"/>
    <w:rsid w:val="00F96165"/>
    <w:rsid w:val="00F973D7"/>
    <w:rsid w:val="00F9754E"/>
    <w:rsid w:val="00F9762D"/>
    <w:rsid w:val="00F979FA"/>
    <w:rsid w:val="00FA2145"/>
    <w:rsid w:val="00FA2B42"/>
    <w:rsid w:val="00FA3ADF"/>
    <w:rsid w:val="00FA4AC6"/>
    <w:rsid w:val="00FA6EC4"/>
    <w:rsid w:val="00FB0CB7"/>
    <w:rsid w:val="00FB19F0"/>
    <w:rsid w:val="00FB25C1"/>
    <w:rsid w:val="00FB56FE"/>
    <w:rsid w:val="00FB6C38"/>
    <w:rsid w:val="00FC0580"/>
    <w:rsid w:val="00FC2104"/>
    <w:rsid w:val="00FC2B0D"/>
    <w:rsid w:val="00FC2CCA"/>
    <w:rsid w:val="00FC3A87"/>
    <w:rsid w:val="00FC5C06"/>
    <w:rsid w:val="00FC5F37"/>
    <w:rsid w:val="00FD24C3"/>
    <w:rsid w:val="00FD505C"/>
    <w:rsid w:val="00FD5156"/>
    <w:rsid w:val="00FD5421"/>
    <w:rsid w:val="00FE2DB8"/>
    <w:rsid w:val="00FE3232"/>
    <w:rsid w:val="00FE513A"/>
    <w:rsid w:val="00FE5AF1"/>
    <w:rsid w:val="00FE6ACA"/>
    <w:rsid w:val="00FE6CFD"/>
    <w:rsid w:val="00FE6FEE"/>
    <w:rsid w:val="00FE7287"/>
    <w:rsid w:val="00FE7E6F"/>
    <w:rsid w:val="00FF0F52"/>
    <w:rsid w:val="00FF168E"/>
    <w:rsid w:val="00FF17BA"/>
    <w:rsid w:val="00FF1E8D"/>
    <w:rsid w:val="00FF49C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8AE90A5-222C-42DF-AF1B-930DADEC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B9"/>
    <w:pPr>
      <w:spacing w:after="240" w:line="280" w:lineRule="atLeast"/>
      <w:jc w:val="both"/>
    </w:pPr>
    <w:rPr>
      <w:sz w:val="18"/>
      <w:lang w:val="en-US"/>
    </w:rPr>
  </w:style>
  <w:style w:type="paragraph" w:styleId="Heading1">
    <w:name w:val="heading 1"/>
    <w:basedOn w:val="Sectiontitle"/>
    <w:next w:val="Normal"/>
    <w:link w:val="Heading1Char"/>
    <w:uiPriority w:val="9"/>
    <w:qFormat/>
    <w:rsid w:val="00FE6ACA"/>
    <w:pPr>
      <w:ind w:left="709" w:hanging="709"/>
      <w:outlineLvl w:val="0"/>
    </w:pPr>
  </w:style>
  <w:style w:type="paragraph" w:styleId="Heading2">
    <w:name w:val="heading 2"/>
    <w:basedOn w:val="Normal"/>
    <w:next w:val="Normal"/>
    <w:link w:val="Heading2Char"/>
    <w:uiPriority w:val="9"/>
    <w:qFormat/>
    <w:rsid w:val="00DF3BD3"/>
    <w:pPr>
      <w:keepNext/>
      <w:numPr>
        <w:ilvl w:val="1"/>
        <w:numId w:val="6"/>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7">
    <w:name w:val="heading 7"/>
    <w:aliases w:val="letter list,lettered list,Heading 7 CFMU,h7,Header 7,Legal Level 1.1.,sub3,Heading 7 (do not use),Para 7,Heading 7 TLS,DTSÜberschrift 7,H7,Para7,DNV-H7,a) artikel_def"/>
    <w:basedOn w:val="Normal"/>
    <w:next w:val="Normal"/>
    <w:link w:val="Heading7Char"/>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basedOn w:val="Normal"/>
    <w:next w:val="Normal"/>
    <w:link w:val="Heading9Char"/>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A"/>
    <w:rPr>
      <w:spacing w:val="-4"/>
      <w:sz w:val="60"/>
      <w:lang w:val="en-US"/>
    </w:rPr>
  </w:style>
  <w:style w:type="character" w:customStyle="1" w:styleId="Heading2Char">
    <w:name w:val="Heading 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numPr>
        <w:numId w:val="6"/>
      </w:num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l"/>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uiPriority w:val="34"/>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 w:type="paragraph" w:customStyle="1" w:styleId="VEBodyTextFLI">
    <w:name w:val="VE Body Text FLI"/>
    <w:aliases w:val="BTFL"/>
    <w:basedOn w:val="Normal"/>
    <w:rsid w:val="00DC2556"/>
    <w:pPr>
      <w:autoSpaceDE w:val="0"/>
      <w:autoSpaceDN w:val="0"/>
      <w:spacing w:line="240" w:lineRule="auto"/>
      <w:ind w:firstLine="720"/>
    </w:pPr>
    <w:rPr>
      <w:rFonts w:ascii="Times New Roman" w:eastAsia="Times New Roman" w:hAnsi="Times New Roman" w:cs="Times New Roman"/>
      <w:sz w:val="24"/>
      <w:szCs w:val="24"/>
      <w:lang w:val="en-GB" w:eastAsia="en-GB"/>
    </w:rPr>
  </w:style>
  <w:style w:type="paragraph" w:customStyle="1" w:styleId="TableParagraph">
    <w:name w:val="Table Paragraph"/>
    <w:basedOn w:val="Normal"/>
    <w:uiPriority w:val="1"/>
    <w:qFormat/>
    <w:rsid w:val="003A507C"/>
    <w:pPr>
      <w:widowControl w:val="0"/>
      <w:autoSpaceDE w:val="0"/>
      <w:autoSpaceDN w:val="0"/>
      <w:spacing w:after="0" w:line="240" w:lineRule="auto"/>
      <w:jc w:val="left"/>
    </w:pPr>
    <w:rPr>
      <w:rFonts w:ascii="Georgia" w:eastAsia="Georgia" w:hAnsi="Georgia" w:cs="Georgia"/>
      <w:sz w:val="22"/>
      <w:lang w:val="nl-NL" w:eastAsia="nl-NL" w:bidi="nl-NL"/>
    </w:rPr>
  </w:style>
  <w:style w:type="paragraph" w:customStyle="1" w:styleId="a">
    <w:name w:val="Док_Текст_основной"/>
    <w:basedOn w:val="Normal"/>
    <w:link w:val="a0"/>
    <w:rsid w:val="003A507C"/>
    <w:pPr>
      <w:tabs>
        <w:tab w:val="left" w:pos="0"/>
        <w:tab w:val="left" w:pos="360"/>
      </w:tabs>
      <w:spacing w:before="60" w:line="240" w:lineRule="auto"/>
    </w:pPr>
    <w:rPr>
      <w:rFonts w:ascii="Bell MT" w:eastAsiaTheme="minorEastAsia" w:hAnsi="Bell MT" w:cs="Times New Roman"/>
      <w:sz w:val="24"/>
      <w:szCs w:val="24"/>
      <w:lang w:val="en-GB" w:eastAsia="ja-JP"/>
    </w:rPr>
  </w:style>
  <w:style w:type="character" w:customStyle="1" w:styleId="a0">
    <w:name w:val="Док_Текст_основной Знак"/>
    <w:basedOn w:val="DefaultParagraphFont"/>
    <w:link w:val="a"/>
    <w:rsid w:val="003A507C"/>
    <w:rPr>
      <w:rFonts w:ascii="Bell MT" w:eastAsiaTheme="minorEastAsia" w:hAnsi="Bell MT" w:cs="Times New Roman"/>
      <w:sz w:val="24"/>
      <w:szCs w:val="24"/>
      <w:lang w:eastAsia="ja-JP"/>
    </w:rPr>
  </w:style>
  <w:style w:type="character" w:styleId="UnresolvedMention">
    <w:name w:val="Unresolved Mention"/>
    <w:basedOn w:val="DefaultParagraphFont"/>
    <w:uiPriority w:val="99"/>
    <w:semiHidden/>
    <w:unhideWhenUsed/>
    <w:rsid w:val="00CE4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28917462">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649895253">
          <w:marLeft w:val="274"/>
          <w:marRight w:val="0"/>
          <w:marTop w:val="0"/>
          <w:marBottom w:val="267"/>
          <w:divBdr>
            <w:top w:val="none" w:sz="0" w:space="0" w:color="auto"/>
            <w:left w:val="none" w:sz="0" w:space="0" w:color="auto"/>
            <w:bottom w:val="none" w:sz="0" w:space="0" w:color="auto"/>
            <w:right w:val="none" w:sz="0" w:space="0" w:color="auto"/>
          </w:divBdr>
        </w:div>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sChild>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brd.com/cs/Satellite?c=Content&amp;cid=1395267322513&amp;pagename=EBRD%2FContent%2FContentLayout&amp;rendermode=live%3Fsrch-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n.wikipedia.org/wiki/Real-time_data"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zakupki.gov.kg" TargetMode="External"/></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452E059EE3C04EA02B62C6EF870373" ma:contentTypeVersion="9" ma:contentTypeDescription="Create a new document." ma:contentTypeScope="" ma:versionID="656abe64ed427e055dedc404b902262d">
  <xsd:schema xmlns:xsd="http://www.w3.org/2001/XMLSchema" xmlns:xs="http://www.w3.org/2001/XMLSchema" xmlns:p="http://schemas.microsoft.com/office/2006/metadata/properties" xmlns:ns3="a6e62c96-6631-4cf3-8071-617401fea5c2" xmlns:ns4="11f37172-3c70-4e9c-9709-40202d4f8d5f" targetNamespace="http://schemas.microsoft.com/office/2006/metadata/properties" ma:root="true" ma:fieldsID="4a74e2b18188e161a76ce73a580e7230" ns3:_="" ns4:_="">
    <xsd:import namespace="a6e62c96-6631-4cf3-8071-617401fea5c2"/>
    <xsd:import namespace="11f37172-3c70-4e9c-9709-40202d4f8d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62c96-6631-4cf3-8071-617401fea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37172-3c70-4e9c-9709-40202d4f8d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3.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894106-AD80-4ED2-AA5A-58B1FF548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62c96-6631-4cf3-8071-617401fea5c2"/>
    <ds:schemaRef ds:uri="11f37172-3c70-4e9c-9709-40202d4f8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539F7A-A7D3-45F3-B82C-F36C13C7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9</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chris smith</cp:lastModifiedBy>
  <cp:revision>27</cp:revision>
  <cp:lastPrinted>2016-04-04T15:14:00Z</cp:lastPrinted>
  <dcterms:created xsi:type="dcterms:W3CDTF">2020-07-31T08:35:00Z</dcterms:created>
  <dcterms:modified xsi:type="dcterms:W3CDTF">2020-09-10T17:09:00Z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0x01010055452E059EE3C04EA02B62C6EF870373</vt:lpwstr>
  </property>
</Properties>
</file>